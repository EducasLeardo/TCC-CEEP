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8D4E9E" w14:textId="77777777" w:rsidR="00C31E1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010DC531" w14:textId="77777777" w:rsidR="00C31E1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 w14:paraId="08529F5A" w14:textId="77777777" w:rsidR="00C31E1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 w14:paraId="64B7FC29" w14:textId="77777777" w:rsidR="00C31E17" w:rsidRDefault="00C31E17">
      <w:pPr>
        <w:rPr>
          <w:b/>
        </w:rPr>
      </w:pPr>
    </w:p>
    <w:p w14:paraId="0151ACA5" w14:textId="77777777" w:rsidR="00C31E17" w:rsidRDefault="00C31E17">
      <w:pPr>
        <w:rPr>
          <w:b/>
        </w:rPr>
      </w:pPr>
    </w:p>
    <w:p w14:paraId="3558D56A" w14:textId="77777777" w:rsidR="00C31E17" w:rsidRDefault="00C31E17">
      <w:pPr>
        <w:rPr>
          <w:b/>
        </w:rPr>
      </w:pPr>
    </w:p>
    <w:p w14:paraId="2C000213" w14:textId="1C0B2892" w:rsidR="00C31E17" w:rsidRDefault="00000000" w:rsidP="00725175">
      <w:pPr>
        <w:ind w:firstLine="0"/>
        <w:jc w:val="center"/>
        <w:rPr>
          <w:b/>
        </w:rPr>
      </w:pPr>
      <w:r>
        <w:rPr>
          <w:b/>
        </w:rPr>
        <w:t>LUCAS EDUARDO SANTOS FERREIRA</w:t>
      </w:r>
    </w:p>
    <w:p w14:paraId="175C6B95" w14:textId="732026A1" w:rsidR="00C31E17" w:rsidRDefault="00000000" w:rsidP="00725175">
      <w:pPr>
        <w:ind w:firstLine="0"/>
        <w:jc w:val="center"/>
        <w:rPr>
          <w:b/>
        </w:rPr>
      </w:pPr>
      <w:r>
        <w:rPr>
          <w:b/>
        </w:rPr>
        <w:t>VITHOR RAFAEL JAGAS</w:t>
      </w:r>
    </w:p>
    <w:p w14:paraId="4F97F8B3" w14:textId="77777777" w:rsidR="00C31E17" w:rsidRDefault="00C31E17" w:rsidP="00725175">
      <w:pPr>
        <w:jc w:val="center"/>
        <w:rPr>
          <w:b/>
        </w:rPr>
      </w:pPr>
    </w:p>
    <w:p w14:paraId="142CCAC0" w14:textId="77777777" w:rsidR="00C31E17" w:rsidRDefault="00C31E17" w:rsidP="00725175">
      <w:pPr>
        <w:jc w:val="center"/>
        <w:rPr>
          <w:b/>
        </w:rPr>
      </w:pPr>
    </w:p>
    <w:p w14:paraId="156AF022" w14:textId="77777777" w:rsidR="00C31E17" w:rsidRDefault="00C31E17" w:rsidP="00725175">
      <w:pPr>
        <w:jc w:val="center"/>
        <w:rPr>
          <w:b/>
        </w:rPr>
      </w:pPr>
    </w:p>
    <w:p w14:paraId="428B0DA9" w14:textId="77777777" w:rsidR="00C31E17" w:rsidRDefault="00C31E17" w:rsidP="00725175">
      <w:pPr>
        <w:jc w:val="center"/>
        <w:rPr>
          <w:b/>
        </w:rPr>
      </w:pPr>
    </w:p>
    <w:p w14:paraId="6B97E6E8" w14:textId="77777777" w:rsidR="00C31E17" w:rsidRDefault="00000000" w:rsidP="00725175">
      <w:pPr>
        <w:ind w:firstLine="0"/>
        <w:jc w:val="center"/>
        <w:rPr>
          <w:b/>
        </w:rPr>
      </w:pPr>
      <w:r>
        <w:rPr>
          <w:b/>
        </w:rPr>
        <w:t>LIBER</w:t>
      </w:r>
    </w:p>
    <w:p w14:paraId="3D823C4E" w14:textId="77777777" w:rsidR="00C31E17" w:rsidRDefault="00C31E17">
      <w:pPr>
        <w:rPr>
          <w:b/>
        </w:rPr>
      </w:pPr>
    </w:p>
    <w:p w14:paraId="48505713" w14:textId="77777777" w:rsidR="00C31E17" w:rsidRDefault="00C31E17">
      <w:pPr>
        <w:rPr>
          <w:b/>
        </w:rPr>
      </w:pPr>
    </w:p>
    <w:p w14:paraId="4D294C78" w14:textId="77777777" w:rsidR="00C31E17" w:rsidRDefault="00C31E17">
      <w:pPr>
        <w:rPr>
          <w:b/>
        </w:rPr>
      </w:pPr>
    </w:p>
    <w:p w14:paraId="446765E5" w14:textId="77777777" w:rsidR="00C31E17" w:rsidRDefault="00C31E17">
      <w:pPr>
        <w:rPr>
          <w:b/>
        </w:rPr>
      </w:pPr>
    </w:p>
    <w:p w14:paraId="4DBCD4E9" w14:textId="77777777" w:rsidR="00C31E17" w:rsidRDefault="00C31E17">
      <w:pPr>
        <w:rPr>
          <w:b/>
        </w:rPr>
      </w:pPr>
    </w:p>
    <w:p w14:paraId="6040DCDD" w14:textId="77777777" w:rsidR="00C31E17" w:rsidRDefault="00C31E17">
      <w:pPr>
        <w:rPr>
          <w:b/>
        </w:rPr>
      </w:pPr>
    </w:p>
    <w:p w14:paraId="3365EB8B" w14:textId="77777777" w:rsidR="00C31E17" w:rsidRDefault="00C31E17">
      <w:pPr>
        <w:rPr>
          <w:b/>
        </w:rPr>
      </w:pPr>
    </w:p>
    <w:p w14:paraId="680A047E" w14:textId="77777777" w:rsidR="00C31E17" w:rsidRDefault="00C31E17">
      <w:pPr>
        <w:rPr>
          <w:b/>
        </w:rPr>
      </w:pPr>
    </w:p>
    <w:p w14:paraId="635B3D2C" w14:textId="77777777" w:rsidR="00C31E17" w:rsidRDefault="00C31E17">
      <w:pPr>
        <w:rPr>
          <w:b/>
        </w:rPr>
      </w:pPr>
    </w:p>
    <w:p w14:paraId="3E46B44D" w14:textId="77777777" w:rsidR="00C31E17" w:rsidRDefault="00C31E1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397FB65B" w14:textId="77777777" w:rsidR="00C31E17" w:rsidRDefault="00C31E1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7383865D" w14:textId="77777777" w:rsidR="00C31E17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17C69EAA" w14:textId="77777777" w:rsidR="00C31E17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 w14:paraId="39C1A36B" w14:textId="77777777" w:rsidR="00C31E17" w:rsidRDefault="00000000">
      <w:pPr>
        <w:ind w:firstLine="0"/>
        <w:jc w:val="center"/>
        <w:rPr>
          <w:b/>
        </w:rPr>
      </w:pPr>
      <w:r>
        <w:rPr>
          <w:b/>
        </w:rPr>
        <w:lastRenderedPageBreak/>
        <w:t xml:space="preserve">LUCAS EDUARDO SANTOS FERREIRA </w:t>
      </w:r>
    </w:p>
    <w:p w14:paraId="54A71A89" w14:textId="59102F05" w:rsidR="00C31E17" w:rsidRDefault="00000000" w:rsidP="00725175">
      <w:pPr>
        <w:ind w:firstLine="0"/>
        <w:jc w:val="center"/>
        <w:rPr>
          <w:b/>
        </w:rPr>
      </w:pPr>
      <w:r>
        <w:rPr>
          <w:b/>
        </w:rPr>
        <w:t>VITHOR RAFAEL JAGAS</w:t>
      </w:r>
    </w:p>
    <w:p w14:paraId="29B1CB5E" w14:textId="77777777" w:rsidR="00C31E17" w:rsidRDefault="00C31E17" w:rsidP="00725175">
      <w:pPr>
        <w:jc w:val="center"/>
        <w:rPr>
          <w:b/>
        </w:rPr>
      </w:pPr>
    </w:p>
    <w:p w14:paraId="24D3A792" w14:textId="77777777" w:rsidR="00C31E17" w:rsidRDefault="00C31E17" w:rsidP="00725175">
      <w:pPr>
        <w:jc w:val="center"/>
        <w:rPr>
          <w:b/>
        </w:rPr>
      </w:pPr>
    </w:p>
    <w:p w14:paraId="66D05E62" w14:textId="77777777" w:rsidR="00C31E17" w:rsidRDefault="00C31E17" w:rsidP="00725175">
      <w:pPr>
        <w:jc w:val="center"/>
        <w:rPr>
          <w:b/>
        </w:rPr>
      </w:pPr>
    </w:p>
    <w:p w14:paraId="62C1C757" w14:textId="77777777" w:rsidR="00C31E17" w:rsidRDefault="00C31E17" w:rsidP="00725175">
      <w:pPr>
        <w:ind w:firstLine="0"/>
        <w:jc w:val="center"/>
        <w:rPr>
          <w:b/>
        </w:rPr>
      </w:pPr>
    </w:p>
    <w:p w14:paraId="3F094A78" w14:textId="77777777" w:rsidR="00C31E17" w:rsidRDefault="00000000" w:rsidP="00725175">
      <w:pPr>
        <w:ind w:firstLine="0"/>
        <w:jc w:val="center"/>
        <w:rPr>
          <w:b/>
        </w:rPr>
      </w:pPr>
      <w:r>
        <w:rPr>
          <w:b/>
        </w:rPr>
        <w:t>LIBER</w:t>
      </w:r>
    </w:p>
    <w:p w14:paraId="627AACB7" w14:textId="77777777" w:rsidR="00C31E17" w:rsidRDefault="00C31E17">
      <w:pPr>
        <w:rPr>
          <w:b/>
        </w:rPr>
      </w:pPr>
    </w:p>
    <w:p w14:paraId="1740E17E" w14:textId="77777777" w:rsidR="00C31E17" w:rsidRDefault="00C31E17">
      <w:pPr>
        <w:rPr>
          <w:b/>
        </w:rPr>
      </w:pPr>
    </w:p>
    <w:p w14:paraId="2EBDBBC6" w14:textId="77777777" w:rsidR="00C31E17" w:rsidRDefault="00C31E17"/>
    <w:p w14:paraId="3FD96B8E" w14:textId="77777777" w:rsidR="00C31E17" w:rsidRDefault="00C31E17"/>
    <w:p w14:paraId="12FFEB26" w14:textId="77777777" w:rsidR="00C31E1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 xml:space="preserve">Projeto de Desenvolvimento de Software do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 – Cascavel, Paraná.</w:t>
      </w:r>
    </w:p>
    <w:p w14:paraId="7EECCBFF" w14:textId="77777777" w:rsidR="00C31E17" w:rsidRDefault="00C31E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</w:p>
    <w:p w14:paraId="5D5AE282" w14:textId="77777777" w:rsidR="00C31E1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jc w:val="right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 xml:space="preserve">Orientadores: </w:t>
      </w:r>
      <w:proofErr w:type="spellStart"/>
      <w:r>
        <w:rPr>
          <w:color w:val="000000"/>
        </w:rPr>
        <w:t>Profª</w:t>
      </w:r>
      <w:proofErr w:type="spellEnd"/>
      <w:r>
        <w:rPr>
          <w:color w:val="000000"/>
        </w:rPr>
        <w:t xml:space="preserve"> Aparecida </w:t>
      </w:r>
      <w:proofErr w:type="spellStart"/>
      <w:proofErr w:type="gramStart"/>
      <w:r>
        <w:rPr>
          <w:color w:val="000000"/>
        </w:rPr>
        <w:t>S.Ferreira</w:t>
      </w:r>
      <w:proofErr w:type="spellEnd"/>
      <w:proofErr w:type="gramEnd"/>
      <w:r>
        <w:rPr>
          <w:color w:val="000000"/>
          <w:vertAlign w:val="superscript"/>
        </w:rPr>
        <w:footnoteReference w:id="1"/>
      </w:r>
    </w:p>
    <w:p w14:paraId="02B06C39" w14:textId="77777777" w:rsidR="00C31E17" w:rsidRDefault="00000000">
      <w:pPr>
        <w:spacing w:line="240" w:lineRule="auto"/>
        <w:ind w:left="5672" w:firstLine="0"/>
        <w:jc w:val="right"/>
      </w:pPr>
      <w:r>
        <w:t xml:space="preserve">Prof. Reinaldo C. </w:t>
      </w:r>
      <w:proofErr w:type="spellStart"/>
      <w:r>
        <w:t>da</w:t>
      </w:r>
      <w:proofErr w:type="spellEnd"/>
      <w:r>
        <w:t xml:space="preserve"> Silva</w:t>
      </w:r>
      <w:r>
        <w:rPr>
          <w:vertAlign w:val="superscript"/>
        </w:rPr>
        <w:t>2</w:t>
      </w:r>
    </w:p>
    <w:p w14:paraId="453475C3" w14:textId="77777777" w:rsidR="00C31E17" w:rsidRDefault="00000000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Prof. Célia </w:t>
      </w:r>
      <w:proofErr w:type="gramStart"/>
      <w:r>
        <w:t>K.Cabral</w:t>
      </w:r>
      <w:proofErr w:type="gramEnd"/>
      <w:r>
        <w:rPr>
          <w:vertAlign w:val="superscript"/>
        </w:rPr>
        <w:t>3</w:t>
      </w:r>
    </w:p>
    <w:p w14:paraId="08969662" w14:textId="77777777" w:rsidR="00C31E17" w:rsidRDefault="00C31E17"/>
    <w:p w14:paraId="692E0CEB" w14:textId="77777777" w:rsidR="00725175" w:rsidRDefault="00725175"/>
    <w:p w14:paraId="1413DE3C" w14:textId="77777777" w:rsidR="00C31E17" w:rsidRDefault="00C31E1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b/>
          <w:color w:val="000000"/>
        </w:rPr>
      </w:pPr>
    </w:p>
    <w:p w14:paraId="594152DA" w14:textId="77777777" w:rsidR="00C31E17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3A1451BC" w14:textId="77777777" w:rsidR="00C31E17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 w14:paraId="38905949" w14:textId="77777777" w:rsidR="00C31E17" w:rsidRDefault="00000000">
      <w:pPr>
        <w:ind w:firstLine="0"/>
        <w:jc w:val="center"/>
        <w:rPr>
          <w:b/>
        </w:rPr>
      </w:pPr>
      <w:r>
        <w:rPr>
          <w:b/>
        </w:rPr>
        <w:lastRenderedPageBreak/>
        <w:t xml:space="preserve">LUCAS EDUARDO SANTOS FERREIRA </w:t>
      </w:r>
    </w:p>
    <w:p w14:paraId="14BE2402" w14:textId="77777777" w:rsidR="00C31E17" w:rsidRDefault="00000000">
      <w:pPr>
        <w:ind w:firstLine="0"/>
        <w:jc w:val="center"/>
        <w:rPr>
          <w:b/>
        </w:rPr>
      </w:pPr>
      <w:r>
        <w:rPr>
          <w:b/>
        </w:rPr>
        <w:t xml:space="preserve">VITHOR RAFAEL JAGAS </w:t>
      </w:r>
    </w:p>
    <w:p w14:paraId="5D781613" w14:textId="77777777" w:rsidR="00C31E17" w:rsidRDefault="00C31E17">
      <w:pPr>
        <w:jc w:val="center"/>
        <w:rPr>
          <w:b/>
        </w:rPr>
      </w:pPr>
    </w:p>
    <w:p w14:paraId="62F3BD54" w14:textId="77777777" w:rsidR="00C31E17" w:rsidRDefault="00C31E17">
      <w:pPr>
        <w:jc w:val="center"/>
        <w:rPr>
          <w:b/>
        </w:rPr>
      </w:pPr>
    </w:p>
    <w:p w14:paraId="3BB324F8" w14:textId="77777777" w:rsidR="00C31E17" w:rsidRDefault="00C31E17">
      <w:pPr>
        <w:jc w:val="center"/>
        <w:rPr>
          <w:b/>
        </w:rPr>
      </w:pPr>
    </w:p>
    <w:p w14:paraId="629E15AF" w14:textId="77777777" w:rsidR="00C31E17" w:rsidRDefault="00C31E17">
      <w:pPr>
        <w:ind w:firstLine="0"/>
        <w:jc w:val="center"/>
        <w:rPr>
          <w:b/>
        </w:rPr>
      </w:pPr>
    </w:p>
    <w:p w14:paraId="65B2C160" w14:textId="77777777" w:rsidR="00C31E17" w:rsidRDefault="00000000">
      <w:pPr>
        <w:jc w:val="center"/>
        <w:rPr>
          <w:b/>
        </w:rPr>
      </w:pPr>
      <w:r>
        <w:rPr>
          <w:b/>
        </w:rPr>
        <w:t>LIBER</w:t>
      </w:r>
    </w:p>
    <w:p w14:paraId="15B161CF" w14:textId="77777777" w:rsidR="00C31E17" w:rsidRDefault="00C31E17">
      <w:pPr>
        <w:jc w:val="center"/>
        <w:rPr>
          <w:b/>
        </w:rPr>
      </w:pPr>
    </w:p>
    <w:p w14:paraId="5102052F" w14:textId="77777777" w:rsidR="00C31E17" w:rsidRDefault="00C31E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smallCaps/>
          <w:color w:val="000000"/>
        </w:rPr>
      </w:pPr>
    </w:p>
    <w:p w14:paraId="558DC4C0" w14:textId="77777777" w:rsidR="00C31E17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 xml:space="preserve">Este Projeto de Conclusão de Curso foi julgado e aprovado pelo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Neto.</w:t>
      </w:r>
    </w:p>
    <w:p w14:paraId="3AC1CA13" w14:textId="77777777" w:rsidR="00C31E17" w:rsidRDefault="00C31E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</w:p>
    <w:p w14:paraId="377209F4" w14:textId="77777777" w:rsidR="00C31E1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Cascavel, Pr., </w:t>
      </w:r>
      <w:proofErr w:type="spellStart"/>
      <w:r>
        <w:rPr>
          <w:color w:val="000000"/>
        </w:rPr>
        <w:t>xx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Xxxxx</w:t>
      </w:r>
      <w:proofErr w:type="spellEnd"/>
      <w:r>
        <w:rPr>
          <w:color w:val="000000"/>
        </w:rPr>
        <w:t xml:space="preserve"> de 2023</w:t>
      </w:r>
    </w:p>
    <w:p w14:paraId="2CF4A152" w14:textId="77777777" w:rsidR="00C31E1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3FDD8BCC" w14:textId="77777777" w:rsidR="00C31E17" w:rsidRDefault="00C31E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a"/>
        <w:tblW w:w="85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00C31E17" w14:paraId="35B135BF" w14:textId="77777777">
        <w:tc>
          <w:tcPr>
            <w:tcW w:w="4252" w:type="dxa"/>
            <w:shd w:val="clear" w:color="auto" w:fill="auto"/>
          </w:tcPr>
          <w:p w14:paraId="3148F61D" w14:textId="77777777" w:rsidR="00C31E17" w:rsidRDefault="00000000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57168AAE" w14:textId="77777777" w:rsidR="00C31E17" w:rsidRDefault="00000000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16D30E61" w14:textId="77777777" w:rsidR="00C31E1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39DB588F" w14:textId="77777777" w:rsidR="00C31E17" w:rsidRDefault="00000000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2EE13E11" w14:textId="77777777" w:rsidR="00C31E17" w:rsidRDefault="00000000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1216DD08" w14:textId="77777777" w:rsidR="00C31E17" w:rsidRDefault="00C31E17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122A40FE" w14:textId="77777777" w:rsidR="00C31E17" w:rsidRDefault="00000000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7A0C15E1" w14:textId="77777777" w:rsidR="00C31E17" w:rsidRDefault="0000000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 w14:paraId="3CB04F20" w14:textId="77777777" w:rsidR="00C31E17" w:rsidRDefault="00C31E17">
            <w:pPr>
              <w:spacing w:line="240" w:lineRule="auto"/>
              <w:ind w:firstLine="0"/>
              <w:jc w:val="center"/>
            </w:pPr>
          </w:p>
          <w:p w14:paraId="52D8582A" w14:textId="77777777" w:rsidR="00C31E17" w:rsidRDefault="00C31E17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50BB1F6B" w14:textId="77777777" w:rsidR="00C31E17" w:rsidRDefault="00000000"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 w:rsidR="00C31E17" w14:paraId="39A80A6C" w14:textId="77777777">
        <w:tc>
          <w:tcPr>
            <w:tcW w:w="4252" w:type="dxa"/>
            <w:shd w:val="clear" w:color="auto" w:fill="auto"/>
          </w:tcPr>
          <w:p w14:paraId="6A67AD1C" w14:textId="77777777" w:rsidR="00C31E17" w:rsidRDefault="00000000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26690B60" w14:textId="77777777" w:rsidR="00C31E17" w:rsidRDefault="00C31E17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26E6338C" w14:textId="77777777" w:rsidR="00C31E17" w:rsidRDefault="00000000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. Célia </w:t>
            </w:r>
            <w:proofErr w:type="spellStart"/>
            <w:r>
              <w:rPr>
                <w:color w:val="000000"/>
              </w:rPr>
              <w:t>Kouth</w:t>
            </w:r>
            <w:proofErr w:type="spellEnd"/>
            <w:r>
              <w:rPr>
                <w:color w:val="000000"/>
              </w:rPr>
              <w:t xml:space="preserve"> Cabral</w:t>
            </w:r>
          </w:p>
          <w:p w14:paraId="68545B3F" w14:textId="77777777" w:rsidR="00C31E17" w:rsidRDefault="0000000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 w14:paraId="073D747B" w14:textId="77777777" w:rsidR="00C31E17" w:rsidRDefault="00000000"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 w14:paraId="5BAA3812" w14:textId="77777777" w:rsidR="00C31E17" w:rsidRDefault="00000000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14:paraId="2C35FCE2" w14:textId="77777777" w:rsidR="00C31E17" w:rsidRDefault="00C31E17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2E33249F" w14:textId="77777777" w:rsidR="00C31E17" w:rsidRDefault="00000000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7B10BC47" w14:textId="77777777" w:rsidR="00C31E17" w:rsidRDefault="00C31E17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4C13EBCD" w14:textId="77777777" w:rsidR="00C31E17" w:rsidRDefault="00000000">
            <w:pPr>
              <w:spacing w:line="240" w:lineRule="auto"/>
              <w:ind w:firstLine="0"/>
              <w:jc w:val="center"/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Ana</w:t>
            </w:r>
            <w:proofErr w:type="gramEnd"/>
            <w:r>
              <w:rPr>
                <w:color w:val="000000"/>
              </w:rPr>
              <w:t xml:space="preserve"> Cristina Santana</w:t>
            </w:r>
          </w:p>
          <w:p w14:paraId="3349E2A0" w14:textId="77777777" w:rsidR="00C31E1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 w14:paraId="3487F515" w14:textId="77777777" w:rsidR="00C31E17" w:rsidRDefault="0000000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5ED2021D" w14:textId="77777777" w:rsidR="00C31E17" w:rsidRDefault="00C31E17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C31E17" w14:paraId="24C97AF0" w14:textId="77777777">
        <w:tc>
          <w:tcPr>
            <w:tcW w:w="4252" w:type="dxa"/>
            <w:shd w:val="clear" w:color="auto" w:fill="auto"/>
          </w:tcPr>
          <w:p w14:paraId="7EA49CAF" w14:textId="77777777" w:rsidR="00C31E17" w:rsidRDefault="00C31E17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0C1BE269" w14:textId="77777777" w:rsidR="00C31E17" w:rsidRDefault="00C31E17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607E03C8" w14:textId="77777777" w:rsidR="00C31E17" w:rsidRDefault="00C31E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5D63EB24" w14:textId="77777777" w:rsidR="00C31E17" w:rsidRDefault="00C31E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5D40BBF6" w14:textId="77777777" w:rsidR="00C31E17" w:rsidRDefault="00000000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t>Sumário</w:t>
      </w:r>
    </w:p>
    <w:p w14:paraId="1777BE30" w14:textId="77777777" w:rsidR="00C31E17" w:rsidRDefault="00C31E17">
      <w:p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right" w:pos="9061"/>
        </w:tabs>
        <w:spacing w:line="360" w:lineRule="auto"/>
        <w:rPr>
          <w:color w:val="000000"/>
        </w:rPr>
      </w:pPr>
    </w:p>
    <w:p w14:paraId="67C7E78A" w14:textId="77777777" w:rsidR="00C31E17" w:rsidRDefault="00C31E17">
      <w:pPr>
        <w:spacing w:line="360" w:lineRule="auto"/>
      </w:pPr>
    </w:p>
    <w:p w14:paraId="7B0A8A7F" w14:textId="77777777" w:rsidR="00C31E17" w:rsidRDefault="00C31E17"/>
    <w:p w14:paraId="5E702385" w14:textId="77777777" w:rsidR="00C31E17" w:rsidRDefault="00000000">
      <w:pPr>
        <w:tabs>
          <w:tab w:val="left" w:pos="1155"/>
        </w:tabs>
      </w:pPr>
      <w:r>
        <w:tab/>
      </w:r>
    </w:p>
    <w:p w14:paraId="0F0F890D" w14:textId="77777777" w:rsidR="00C31E17" w:rsidRDefault="00000000">
      <w:pPr>
        <w:pStyle w:val="Ttulo1"/>
        <w:numPr>
          <w:ilvl w:val="0"/>
          <w:numId w:val="2"/>
        </w:numPr>
        <w:spacing w:line="360" w:lineRule="auto"/>
        <w:ind w:left="0" w:firstLine="0"/>
      </w:pPr>
      <w:bookmarkStart w:id="1" w:name="_1ksv4uv" w:colFirst="0" w:colLast="0"/>
      <w:bookmarkEnd w:id="1"/>
      <w:r>
        <w:lastRenderedPageBreak/>
        <w:t>INTRODUÇÃO</w:t>
      </w:r>
    </w:p>
    <w:p w14:paraId="62096221" w14:textId="77777777" w:rsidR="00B50234" w:rsidRDefault="00B50234" w:rsidP="00725175">
      <w:pPr>
        <w:spacing w:line="360" w:lineRule="auto"/>
        <w:ind w:firstLine="720"/>
      </w:pPr>
      <w:r>
        <w:t xml:space="preserve">Liber é um projeto de uma livraria on-line para realizar o e-commerce de livros. Não há base história para o período e local exato do surgimento do comércio, esse que podemos dizer que é tão antigo quanto as próprias civilizações humanas. </w:t>
      </w:r>
      <w:r w:rsidRPr="00725175"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t>A Arquitetura da Informação de comércio eletrônico de livros de livraria na percepção do usuário, buscando relacionar a atuação do Bibliotecário enquanto Arquiteto da Informação e como essas duas áreas interagem entre si, colaborando para o desenvolvimento do site a partir de sua interface. O comércio surgiu juntamente com a invenção da agricultura, onde as trocas passaram a ser comuns. A primeira forma de comércio foi o escambo. O comércio evoluía ao passo que a humanidade também marchava rumo ao futuro. Rotas comercias, a criação a moeda e globalização levaram o comércio humano a outros patamares. Com o advento da tecnologia surgiu o e-commerce.</w:t>
      </w:r>
    </w:p>
    <w:p w14:paraId="1D0684DA" w14:textId="77777777" w:rsidR="00B50234" w:rsidRDefault="00B50234" w:rsidP="00725175">
      <w:pPr>
        <w:spacing w:line="240" w:lineRule="auto"/>
        <w:ind w:left="2268" w:firstLine="0"/>
      </w:pPr>
      <w:r>
        <w:t>O comércio eletrônico é uma ferramenta recente e pode causar desconfiança em algumas pessoas para aderir a este tipo de comércio, embora esteja se expandindo no mercado e mostrando-se promissor. Se por um lado possam surgir algumas barreiras à adesão, já que não se tem o produto em mãos, ou mesmo possa ocorrer extravio da mercadoria, por outro, em apenas um clique sem precisar sair da comodidade do lar é possível efetivar a compra. (NOGUEIRA,2017).</w:t>
      </w:r>
    </w:p>
    <w:p w14:paraId="1E235226" w14:textId="77777777" w:rsidR="00B50234" w:rsidRDefault="00B50234" w:rsidP="00725175">
      <w:pPr>
        <w:spacing w:line="360" w:lineRule="auto"/>
        <w:ind w:firstLine="720"/>
      </w:pPr>
      <w:r>
        <w:t xml:space="preserve">E-commerce pode ser descrito como uma forma de comércio intermediada pela tecnologia, sendo a abreviação de “Eletronic </w:t>
      </w:r>
      <w:proofErr w:type="spellStart"/>
      <w:r>
        <w:t>commerce</w:t>
      </w:r>
      <w:proofErr w:type="spellEnd"/>
      <w:r>
        <w:t>”, comércio eletrônico. Foi nos Estados Unidos, na década de 70, que surgiu o que viria a ser o e-commerce, ainda que de forma bem basal. Era usado por bancos para o intercâmbio de fundos, arquivos e documentos. A popularização dos computadores pessoais e da internet só fez crescer mais a ideia do e-commerce e fez surgiu diversas lojas on-line. O e-commerce chega ao Brasil na década de 90, com empresas como Livraria Cultura, Lojas Americanas e Magazine Luiza. A região que mais participa nas vendas on-line é a sudeste com 63,8%, seguida pela Sul com 14,5%.</w:t>
      </w:r>
    </w:p>
    <w:p w14:paraId="4C134310" w14:textId="77777777" w:rsidR="00B50234" w:rsidRPr="00725175" w:rsidRDefault="00B50234" w:rsidP="00725175">
      <w:pPr>
        <w:spacing w:line="240" w:lineRule="auto"/>
        <w:ind w:left="2268" w:firstLine="0"/>
      </w:pPr>
      <w:r w:rsidRPr="00725175">
        <w:t>Livro (do </w:t>
      </w:r>
      <w:hyperlink r:id="rId8" w:tooltip="Latim" w:history="1">
        <w:r w:rsidRPr="00725175">
          <w:rPr>
            <w:rStyle w:val="Hyperlink"/>
            <w:color w:val="auto"/>
            <w:u w:val="none"/>
          </w:rPr>
          <w:t>latim</w:t>
        </w:r>
      </w:hyperlink>
      <w:r w:rsidRPr="00725175">
        <w:t> </w:t>
      </w:r>
      <w:proofErr w:type="spellStart"/>
      <w:r w:rsidRPr="00725175">
        <w:t>liber</w:t>
      </w:r>
      <w:proofErr w:type="spellEnd"/>
      <w:r w:rsidRPr="00725175">
        <w:t>, </w:t>
      </w:r>
      <w:proofErr w:type="spellStart"/>
      <w:r w:rsidRPr="00725175">
        <w:t>libri</w:t>
      </w:r>
      <w:proofErr w:type="spellEnd"/>
      <w:r w:rsidRPr="00725175">
        <w:fldChar w:fldCharType="begin"/>
      </w:r>
      <w:r w:rsidRPr="00725175">
        <w:instrText xml:space="preserve"> HYPERLINK "https://pt.wikipedia.org/wiki/Livro" \l "cite_note-1" </w:instrText>
      </w:r>
      <w:r w:rsidRPr="00725175">
        <w:fldChar w:fldCharType="separate"/>
      </w:r>
      <w:r w:rsidRPr="00725175">
        <w:rPr>
          <w:rStyle w:val="Hyperlink"/>
          <w:color w:val="auto"/>
          <w:u w:val="none"/>
        </w:rPr>
        <w:t>[]</w:t>
      </w:r>
      <w:r w:rsidRPr="00725175">
        <w:fldChar w:fldCharType="end"/>
      </w:r>
      <w:r w:rsidRPr="00725175">
        <w:t>) é um objeto transportável, composto por </w:t>
      </w:r>
      <w:hyperlink r:id="rId9" w:tooltip="Página" w:history="1">
        <w:r w:rsidRPr="00725175">
          <w:rPr>
            <w:rStyle w:val="Hyperlink"/>
            <w:color w:val="auto"/>
            <w:u w:val="none"/>
          </w:rPr>
          <w:t>páginas</w:t>
        </w:r>
      </w:hyperlink>
      <w:r w:rsidRPr="00725175">
        <w:t> encadernadas, contendo </w:t>
      </w:r>
      <w:hyperlink r:id="rId10" w:tooltip="Texto" w:history="1">
        <w:r w:rsidRPr="00725175">
          <w:rPr>
            <w:rStyle w:val="Hyperlink"/>
            <w:color w:val="auto"/>
            <w:u w:val="none"/>
          </w:rPr>
          <w:t>texto</w:t>
        </w:r>
      </w:hyperlink>
      <w:r w:rsidRPr="00725175">
        <w:t> </w:t>
      </w:r>
      <w:hyperlink r:id="rId11" w:tooltip="Manuscrito" w:history="1">
        <w:r w:rsidRPr="00725175">
          <w:rPr>
            <w:rStyle w:val="Hyperlink"/>
            <w:color w:val="auto"/>
            <w:u w:val="none"/>
          </w:rPr>
          <w:t>manuscrito</w:t>
        </w:r>
      </w:hyperlink>
      <w:r w:rsidRPr="00725175">
        <w:t> ou impresso e/ou </w:t>
      </w:r>
      <w:hyperlink r:id="rId12" w:tooltip="Imagem" w:history="1">
        <w:r w:rsidRPr="00725175">
          <w:rPr>
            <w:rStyle w:val="Hyperlink"/>
            <w:color w:val="auto"/>
            <w:u w:val="none"/>
          </w:rPr>
          <w:t>imagens</w:t>
        </w:r>
      </w:hyperlink>
      <w:r w:rsidRPr="00725175">
        <w:t> e que forma uma publicação unitária (ou foi concebido como tal) ou a parte principal de um trabalho literário, científico ou outro, formando um volume. (NOGUEIRA,2017).</w:t>
      </w:r>
    </w:p>
    <w:p w14:paraId="1A008CB0" w14:textId="77777777" w:rsidR="00B50234" w:rsidRDefault="00B50234" w:rsidP="00725175">
      <w:pPr>
        <w:spacing w:line="360" w:lineRule="auto"/>
        <w:ind w:firstLine="720"/>
      </w:pPr>
      <w:r>
        <w:lastRenderedPageBreak/>
        <w:t>Livros são encadernados de folhas que uma vez juntos formam um volume. Os primeiros conceitos de páginas escritas surgiram no Egito. Papiros escritos a mão serviam de documentos do governo, essa é a forma mais antiga de um protótipo de livro. Com o tempo o papiro deu lugar a pergaminhos, mais práticos de se carregar e guardar, mais ainda distantes do conceito de livro, esse que viria a surgir na idade média.  Por volta do século IV, São Gerônimo registrou a teoria de como se produziria livros.</w:t>
      </w:r>
    </w:p>
    <w:p w14:paraId="2222078B" w14:textId="77777777" w:rsidR="00B50234" w:rsidRDefault="00B50234" w:rsidP="00725175">
      <w:pPr>
        <w:spacing w:line="360" w:lineRule="auto"/>
        <w:ind w:firstLine="720"/>
      </w:pPr>
      <w:r>
        <w:t>A democratização do acesso à leitura só viria a acontecer na idade moderna. Durante a idade média, apenas o clero tinha acesso aos livros, mas na idade moderna, com a invenção da prensa, o acesso à leitura foi mais difundido entre a população. A leitura lentamente deixaria de ser algo restrito a classe dominante e passou a ser uma forma de lazer e tomar fins pedagógicos.</w:t>
      </w:r>
    </w:p>
    <w:p w14:paraId="0E881D8A" w14:textId="77777777" w:rsidR="00C31E17" w:rsidRDefault="00B50234" w:rsidP="00725175">
      <w:pPr>
        <w:spacing w:line="360" w:lineRule="auto"/>
        <w:ind w:firstLine="578"/>
      </w:pPr>
      <w:r>
        <w:t>O projeto de Liber, a livraria on-line, faz parte dessa ideia da democratização do acesso à leitura. Com o tempo a leitura foi deixando de ser valorizada e difundida, voltando a ser mais restrita. A ideia é espalhar cada vez mais o acesso a tal forma de lazer ao qual todos devem ter acesso. Diversos são os fatores que causaram o declínio do consumo de livros no Brasil, só 4 livros são lidos por ano por pessoa no Brasil, isso se dá pela falta de incentivo, a pobreza somada a alta nos preços dos livros físicos e a alta complexidade dos livros que são exigidos das pessoas.</w:t>
      </w:r>
    </w:p>
    <w:p w14:paraId="16E1F9E6" w14:textId="77777777" w:rsidR="00C31E17" w:rsidRDefault="00C31E17"/>
    <w:p w14:paraId="763C99F5" w14:textId="77777777" w:rsidR="00C31E17" w:rsidRDefault="00000000">
      <w:pPr>
        <w:pStyle w:val="Ttulo2"/>
        <w:numPr>
          <w:ilvl w:val="1"/>
          <w:numId w:val="2"/>
        </w:numPr>
        <w:ind w:left="578" w:hanging="578"/>
      </w:pPr>
      <w:bookmarkStart w:id="2" w:name="_2jxsxqh" w:colFirst="0" w:colLast="0"/>
      <w:bookmarkEnd w:id="2"/>
      <w:r>
        <w:t>Apresentação do Problema</w:t>
      </w:r>
    </w:p>
    <w:p w14:paraId="4D5F89C1" w14:textId="77777777" w:rsidR="00725175" w:rsidRDefault="00725175" w:rsidP="00725175">
      <w:pPr>
        <w:spacing w:line="360" w:lineRule="auto"/>
        <w:ind w:firstLine="578"/>
      </w:pPr>
      <w:r w:rsidRPr="000D3C9D">
        <w:t>A falta de gosto pela leitura que vem tomado conta da juventude brasileira. A uma crescente onda de descaso com a leitura que vem tomado conta da população, algo sério. A média de livros lidos por ano no Brasil é de 4, enquanto no Canadá é 12.</w:t>
      </w:r>
      <w:r>
        <w:t xml:space="preserve"> </w:t>
      </w:r>
    </w:p>
    <w:p w14:paraId="0DEB4F0F" w14:textId="65349152" w:rsidR="00C31E17" w:rsidRDefault="00725175" w:rsidP="00725175">
      <w:pPr>
        <w:ind w:firstLine="578"/>
      </w:pPr>
      <w:r>
        <w:t>A nossa interface tem como objetivo incentivar essa leitura, o amor aos livros.</w:t>
      </w:r>
    </w:p>
    <w:p w14:paraId="17449A17" w14:textId="77777777" w:rsidR="00C31E17" w:rsidRDefault="00000000">
      <w:pPr>
        <w:pStyle w:val="Ttulo1"/>
        <w:spacing w:line="360" w:lineRule="auto"/>
      </w:pPr>
      <w:bookmarkStart w:id="3" w:name="_3j2qqm3" w:colFirst="0" w:colLast="0"/>
      <w:bookmarkEnd w:id="3"/>
      <w:r>
        <w:lastRenderedPageBreak/>
        <w:t>2</w:t>
      </w:r>
      <w:r>
        <w:tab/>
        <w:t>OBJETIVOS</w:t>
      </w:r>
    </w:p>
    <w:p w14:paraId="41632131" w14:textId="77777777" w:rsidR="00B50234" w:rsidRDefault="00B50234" w:rsidP="00B50234">
      <w:pPr>
        <w:spacing w:line="360" w:lineRule="auto"/>
      </w:pPr>
      <w:r>
        <w:t>Desenvolver, de forma eficiente, e difundir o gosto pela leitura, ofertar cultura, de forma atrativa a pessoas que podem nunca ter tido a oportunidade de experimentar.</w:t>
      </w:r>
    </w:p>
    <w:p w14:paraId="12FD33E3" w14:textId="77777777" w:rsidR="00B50234" w:rsidRPr="00B50234" w:rsidRDefault="00B50234" w:rsidP="00B50234">
      <w:pPr>
        <w:spacing w:line="360" w:lineRule="auto"/>
      </w:pPr>
      <w:r>
        <w:t>Levar o hábito de leitura a mais pessoas. Espalhar de forma acessível, entretenimento</w:t>
      </w:r>
    </w:p>
    <w:p w14:paraId="16BC5233" w14:textId="77777777" w:rsidR="00C31E17" w:rsidRDefault="00C31E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51AA33FC" w14:textId="77777777" w:rsidR="00C31E17" w:rsidRDefault="00000000">
      <w:pPr>
        <w:pStyle w:val="Ttulo1"/>
        <w:spacing w:line="360" w:lineRule="auto"/>
        <w:rPr>
          <w:sz w:val="22"/>
          <w:szCs w:val="22"/>
        </w:rPr>
      </w:pPr>
      <w:bookmarkStart w:id="4" w:name="_1y810tw" w:colFirst="0" w:colLast="0"/>
      <w:bookmarkEnd w:id="4"/>
      <w:r>
        <w:lastRenderedPageBreak/>
        <w:t>3</w:t>
      </w:r>
      <w:r>
        <w:tab/>
        <w:t>METODOLOGIA</w:t>
      </w:r>
    </w:p>
    <w:p w14:paraId="09993300" w14:textId="77777777" w:rsidR="00C31E1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  <w:r w:rsidR="00B50234">
        <w:t>A pesquisa tem caráter descritivo e comparativo, buscando identificar quais atributos do e-commerce de livros podem ser importantes na decisão de compra, mas não se propondo a analisar possíveis relações de interdependência e influência. A pesquisa trabalha com dados obtidos executando uma modelagem do mundo real para o virtual. Tal método de coleta de amostras apresenta vantagens, como o grande alcance que pode ter (utilizando da amostragem em bola de neve), a rapidez com que os participantes construírem modelos, os baixíssimos custos envolvidos, o curto período necessário para a coleta dos dados, a simplificação do processo de pré-teste e a facilidade para a análise dos resultados.</w:t>
      </w:r>
    </w:p>
    <w:p w14:paraId="5546426B" w14:textId="77777777" w:rsidR="00C31E17" w:rsidRDefault="00C31E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 w14:paraId="036EDE4A" w14:textId="77777777" w:rsidR="00C31E17" w:rsidRDefault="00000000">
      <w:pPr>
        <w:pStyle w:val="Ttulo1"/>
        <w:spacing w:line="360" w:lineRule="auto"/>
      </w:pPr>
      <w:bookmarkStart w:id="5" w:name="_49x2ik5" w:colFirst="0" w:colLast="0"/>
      <w:bookmarkEnd w:id="5"/>
      <w:r>
        <w:lastRenderedPageBreak/>
        <w:t xml:space="preserve">4 </w:t>
      </w:r>
      <w:r>
        <w:tab/>
        <w:t>REFERENCIAL TEÓRICO</w:t>
      </w:r>
    </w:p>
    <w:p w14:paraId="3B0A4F6A" w14:textId="4AA13FFC" w:rsidR="00C31E17" w:rsidRDefault="00000000" w:rsidP="00A41C6D">
      <w:pPr>
        <w:spacing w:line="360" w:lineRule="auto"/>
        <w:ind w:firstLine="0"/>
      </w:pPr>
      <w:r>
        <w:t xml:space="preserve">Ao passo que há um aumento na produção de dados, faz-se necessário o uso de sistemas de informação, que tem por fim fornecer informações que serão úteis e valiosas para a melhor tomada de decisão de organizações, seja qual for lá e seu tamanho. Esses sistemas se utilizam de alguns meios oriundos das áreas de tecnologia da informação para a transformação de recursos de dados em produtos de informação </w:t>
      </w:r>
    </w:p>
    <w:p w14:paraId="603C3943" w14:textId="25969FE1" w:rsidR="00C31E17" w:rsidRDefault="00000000" w:rsidP="00A41C6D">
      <w:pPr>
        <w:spacing w:line="240" w:lineRule="auto"/>
        <w:ind w:left="2268" w:firstLine="0"/>
        <w:rPr>
          <w:sz w:val="22"/>
          <w:szCs w:val="22"/>
        </w:rPr>
      </w:pPr>
      <w:r>
        <w:rPr>
          <w:sz w:val="22"/>
          <w:szCs w:val="22"/>
        </w:rPr>
        <w:t>Sistema de informação é um conjunto formado por pessoas, software, hardware, procedimentos e dados. O sistema de informação é responsável</w:t>
      </w:r>
      <w:r w:rsidR="00F771D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por difundir as informações através da organização (O’ </w:t>
      </w:r>
      <w:proofErr w:type="spellStart"/>
      <w:r>
        <w:rPr>
          <w:sz w:val="22"/>
          <w:szCs w:val="22"/>
        </w:rPr>
        <w:t>Brien</w:t>
      </w:r>
      <w:proofErr w:type="spellEnd"/>
      <w:r>
        <w:rPr>
          <w:sz w:val="22"/>
          <w:szCs w:val="22"/>
        </w:rPr>
        <w:t>, 2000).</w:t>
      </w:r>
    </w:p>
    <w:p w14:paraId="29A5EF88" w14:textId="1E80430C" w:rsidR="00C31E17" w:rsidRDefault="00000000" w:rsidP="00A41C6D">
      <w:pPr>
        <w:spacing w:line="360" w:lineRule="auto"/>
        <w:ind w:firstLine="720"/>
      </w:pPr>
      <w:r>
        <w:t>Os sistemas de informações são compostos por diversas partes que trabalham em conjunto para fornecer funcionalidades aos usuários. Entre essas partes, encontramos o front-</w:t>
      </w:r>
      <w:proofErr w:type="spellStart"/>
      <w:r>
        <w:t>end</w:t>
      </w:r>
      <w:proofErr w:type="spellEnd"/>
      <w:r>
        <w:t xml:space="preserve"> e o </w:t>
      </w:r>
      <w:proofErr w:type="spellStart"/>
      <w:r>
        <w:t>back</w:t>
      </w:r>
      <w:proofErr w:type="spellEnd"/>
      <w:r>
        <w:t>-end.</w:t>
      </w:r>
      <w:r w:rsidR="00725175">
        <w:t xml:space="preserve"> </w:t>
      </w:r>
      <w:r>
        <w:t>O front-</w:t>
      </w:r>
      <w:proofErr w:type="spellStart"/>
      <w:r>
        <w:t>end</w:t>
      </w:r>
      <w:proofErr w:type="spellEnd"/>
      <w:r>
        <w:t xml:space="preserve"> é a camada visual e interativa de um sistema de informações, responsável por exibir informações ao usuário e permitir que ele interaja com o sistema por meio de uma interface gráfica. É composto por tecnologias como HTML, CSS e </w:t>
      </w:r>
      <w:proofErr w:type="spellStart"/>
      <w:r>
        <w:t>JavaScript</w:t>
      </w:r>
      <w:proofErr w:type="spellEnd"/>
      <w:r>
        <w:t>, que trabalham juntas para criar a experiência do usuário final</w:t>
      </w:r>
      <w:r w:rsidR="009A5C11">
        <w:t>, tecnologias essas que serão utilizadas ao decorrer desse trabalho</w:t>
      </w:r>
      <w:r>
        <w:t>.</w:t>
      </w:r>
    </w:p>
    <w:p w14:paraId="1D33A133" w14:textId="39176EAA" w:rsidR="0088648D" w:rsidRPr="002D5705" w:rsidRDefault="0088648D" w:rsidP="00A41C6D">
      <w:pPr>
        <w:spacing w:line="240" w:lineRule="auto"/>
        <w:ind w:left="2268" w:firstLine="0"/>
        <w:rPr>
          <w:sz w:val="22"/>
          <w:szCs w:val="22"/>
          <w:rPrChange w:id="6" w:author="Matheus" w:date="2023-07-07T22:39:00Z">
            <w:rPr/>
          </w:rPrChange>
        </w:rPr>
      </w:pPr>
      <w:r w:rsidRPr="002D5705">
        <w:rPr>
          <w:sz w:val="22"/>
          <w:szCs w:val="22"/>
          <w:rPrChange w:id="7" w:author="Matheus" w:date="2023-07-07T22:39:00Z">
            <w:rPr/>
          </w:rPrChange>
        </w:rPr>
        <w:t>"O front-</w:t>
      </w:r>
      <w:proofErr w:type="spellStart"/>
      <w:r w:rsidRPr="002D5705">
        <w:rPr>
          <w:sz w:val="22"/>
          <w:szCs w:val="22"/>
          <w:rPrChange w:id="8" w:author="Matheus" w:date="2023-07-07T22:39:00Z">
            <w:rPr/>
          </w:rPrChange>
        </w:rPr>
        <w:t>end</w:t>
      </w:r>
      <w:proofErr w:type="spellEnd"/>
      <w:r w:rsidRPr="002D5705">
        <w:rPr>
          <w:sz w:val="22"/>
          <w:szCs w:val="22"/>
          <w:rPrChange w:id="9" w:author="Matheus" w:date="2023-07-07T22:39:00Z">
            <w:rPr/>
          </w:rPrChange>
        </w:rPr>
        <w:t xml:space="preserve"> é tudo o que o usuário vê e com o que interage em um aplicativo</w:t>
      </w:r>
      <w:r w:rsidR="00725175" w:rsidRPr="002D5705">
        <w:rPr>
          <w:sz w:val="22"/>
          <w:szCs w:val="22"/>
          <w:rPrChange w:id="10" w:author="Matheus" w:date="2023-07-07T22:39:00Z">
            <w:rPr/>
          </w:rPrChange>
        </w:rPr>
        <w:t xml:space="preserve"> </w:t>
      </w:r>
      <w:r w:rsidRPr="002D5705">
        <w:rPr>
          <w:sz w:val="22"/>
          <w:szCs w:val="22"/>
          <w:rPrChange w:id="11" w:author="Matheus" w:date="2023-07-07T22:39:00Z">
            <w:rPr/>
          </w:rPrChange>
        </w:rPr>
        <w:t>ou site. É a camada que conecta o usuário à tecnologia, permitindo que ele</w:t>
      </w:r>
      <w:r w:rsidR="00725175" w:rsidRPr="002D5705">
        <w:rPr>
          <w:sz w:val="22"/>
          <w:szCs w:val="22"/>
          <w:rPrChange w:id="12" w:author="Matheus" w:date="2023-07-07T22:39:00Z">
            <w:rPr/>
          </w:rPrChange>
        </w:rPr>
        <w:t xml:space="preserve"> </w:t>
      </w:r>
      <w:r w:rsidRPr="002D5705">
        <w:rPr>
          <w:sz w:val="22"/>
          <w:szCs w:val="22"/>
          <w:rPrChange w:id="13" w:author="Matheus" w:date="2023-07-07T22:39:00Z">
            <w:rPr/>
          </w:rPrChange>
        </w:rPr>
        <w:t>execute tarefas e se envolva com a plataforma" (GARRETT, 2010, p. 25).</w:t>
      </w:r>
    </w:p>
    <w:p w14:paraId="60BBDE5E" w14:textId="77777777" w:rsidR="0088648D" w:rsidRPr="0088648D" w:rsidRDefault="0088648D" w:rsidP="00F771D2">
      <w:pPr>
        <w:spacing w:line="360" w:lineRule="auto"/>
        <w:ind w:left="3402" w:hanging="1701"/>
        <w:rPr>
          <w:sz w:val="22"/>
          <w:szCs w:val="22"/>
        </w:rPr>
      </w:pPr>
    </w:p>
    <w:p w14:paraId="224EA8DF" w14:textId="77777777" w:rsidR="00F67780" w:rsidRDefault="00F67780" w:rsidP="00A41C6D">
      <w:pPr>
        <w:spacing w:line="360" w:lineRule="auto"/>
        <w:ind w:firstLine="720"/>
      </w:pPr>
      <w:r>
        <w:t xml:space="preserve">O </w:t>
      </w:r>
      <w:proofErr w:type="spellStart"/>
      <w:r>
        <w:t>back-end</w:t>
      </w:r>
      <w:proofErr w:type="spellEnd"/>
      <w:r>
        <w:t xml:space="preserve"> é a parte do sistema de informações que agirá nos bastidores, sendo responsável por gerenciar toda a lógica de negócios e conexões com outros sistemas. Ele conecta o front-</w:t>
      </w:r>
      <w:proofErr w:type="spellStart"/>
      <w:r>
        <w:t>end</w:t>
      </w:r>
      <w:proofErr w:type="spellEnd"/>
      <w:r>
        <w:t>, ao banco de dados</w:t>
      </w:r>
      <w:r w:rsidR="003C0D48">
        <w:t>, gerencia as conexões dos usuários e alimenta a aplicação web</w:t>
      </w:r>
      <w:r>
        <w:t xml:space="preserve">. </w:t>
      </w:r>
      <w:r w:rsidR="003C0D48">
        <w:t>Garantindo</w:t>
      </w:r>
      <w:r>
        <w:t xml:space="preserve"> a segurança dos dados, a confiabilidade das conexões e a eficiência das operações do sistema.</w:t>
      </w:r>
    </w:p>
    <w:p w14:paraId="3EB13BFE" w14:textId="77777777" w:rsidR="00F67780" w:rsidRDefault="00F67780" w:rsidP="00A41C6D">
      <w:pPr>
        <w:spacing w:line="360" w:lineRule="auto"/>
        <w:ind w:firstLine="720"/>
      </w:pPr>
      <w:r>
        <w:t>Enquanto o front-</w:t>
      </w:r>
      <w:proofErr w:type="spellStart"/>
      <w:r>
        <w:t>end</w:t>
      </w:r>
      <w:proofErr w:type="spellEnd"/>
      <w:r>
        <w:t xml:space="preserve"> é a interface com o usuário, o </w:t>
      </w:r>
      <w:proofErr w:type="spellStart"/>
      <w:r>
        <w:t>back-end</w:t>
      </w:r>
      <w:proofErr w:type="spellEnd"/>
      <w:r>
        <w:t xml:space="preserve"> é responsável por fornecer todo o suporte necessário para que a aplicação funcione corretamente. Em resumo, o </w:t>
      </w:r>
      <w:proofErr w:type="spellStart"/>
      <w:r>
        <w:t>back-end</w:t>
      </w:r>
      <w:proofErr w:type="spellEnd"/>
      <w:r>
        <w:t xml:space="preserve"> é a base sólida que sustenta todo o sistema de informações e garante que as informações sejam acessadas, processadas e entregues com eficiência e </w:t>
      </w:r>
      <w:r w:rsidR="003C0D48">
        <w:t>segurança.</w:t>
      </w:r>
    </w:p>
    <w:p w14:paraId="3D498E3C" w14:textId="569C0B2E" w:rsidR="00F67780" w:rsidRPr="00A41C6D" w:rsidRDefault="00F67780" w:rsidP="00A41C6D">
      <w:pPr>
        <w:spacing w:line="240" w:lineRule="auto"/>
        <w:ind w:left="2268" w:firstLine="0"/>
      </w:pPr>
      <w:r w:rsidRPr="00A41C6D">
        <w:t xml:space="preserve">"A camada </w:t>
      </w:r>
      <w:proofErr w:type="spellStart"/>
      <w:r w:rsidRPr="00A41C6D">
        <w:t>back-end</w:t>
      </w:r>
      <w:proofErr w:type="spellEnd"/>
      <w:r w:rsidRPr="00A41C6D">
        <w:t xml:space="preserve"> de um sistema web é responsável por </w:t>
      </w:r>
      <w:r w:rsidRPr="00A41C6D">
        <w:lastRenderedPageBreak/>
        <w:t>implementar regras de negócios, acessar bancos de dados e integrar sistemas, sendo fundamental para garantir a disponibilidade e a escalabilidade do sistema"</w:t>
      </w:r>
      <w:r w:rsidR="00725175">
        <w:t xml:space="preserve"> </w:t>
      </w:r>
      <w:r w:rsidRPr="00A41C6D">
        <w:t>(MENDES et al., 2018, p. 4).</w:t>
      </w:r>
    </w:p>
    <w:p w14:paraId="103B64E1" w14:textId="77777777" w:rsidR="00B0749C" w:rsidRDefault="00B0749C" w:rsidP="00A41C6D">
      <w:pPr>
        <w:spacing w:line="360" w:lineRule="auto"/>
        <w:ind w:firstLine="720"/>
      </w:pPr>
      <w:r>
        <w:t>Sendo um dos alicerces do front-</w:t>
      </w:r>
      <w:proofErr w:type="spellStart"/>
      <w:r>
        <w:t>end</w:t>
      </w:r>
      <w:proofErr w:type="spellEnd"/>
      <w:r>
        <w:t>, o HTML, permite a inserção de conteúdo e estabelecer as estruturas básicas de um website, sendo essa a linguagem padrão na criação de sites.</w:t>
      </w:r>
      <w:r w:rsidR="002A6E96">
        <w:t xml:space="preserve"> Permite significados, conteúdos e estruturas de páginas na web, incluindo elementos como textos, formulários, imagens, links e vídeos.</w:t>
      </w:r>
    </w:p>
    <w:p w14:paraId="38D81798" w14:textId="5B61B148" w:rsidR="002A6E96" w:rsidRPr="002D5705" w:rsidRDefault="002A6E96" w:rsidP="00A41C6D">
      <w:pPr>
        <w:spacing w:line="240" w:lineRule="auto"/>
        <w:ind w:left="2268" w:firstLine="0"/>
        <w:rPr>
          <w:sz w:val="22"/>
          <w:szCs w:val="22"/>
          <w:rPrChange w:id="14" w:author="Matheus" w:date="2023-07-07T22:38:00Z">
            <w:rPr/>
          </w:rPrChange>
        </w:rPr>
      </w:pPr>
      <w:r w:rsidRPr="002D5705">
        <w:rPr>
          <w:sz w:val="22"/>
          <w:szCs w:val="22"/>
          <w:rPrChange w:id="15" w:author="Matheus" w:date="2023-07-07T22:38:00Z">
            <w:rPr/>
          </w:rPrChange>
        </w:rPr>
        <w:t>"O HTML é uma das principais linguagens de marcação utilizadas na criação</w:t>
      </w:r>
      <w:r w:rsidR="00725175" w:rsidRPr="002D5705">
        <w:rPr>
          <w:sz w:val="22"/>
          <w:szCs w:val="22"/>
          <w:rPrChange w:id="16" w:author="Matheus" w:date="2023-07-07T22:38:00Z">
            <w:rPr/>
          </w:rPrChange>
        </w:rPr>
        <w:t xml:space="preserve"> </w:t>
      </w:r>
      <w:r w:rsidRPr="002D5705">
        <w:rPr>
          <w:sz w:val="22"/>
          <w:szCs w:val="22"/>
          <w:rPrChange w:id="17" w:author="Matheus" w:date="2023-07-07T22:38:00Z">
            <w:rPr/>
          </w:rPrChange>
        </w:rPr>
        <w:t>de páginas web e aplicações online. Por meio do HTML, é possível definir a</w:t>
      </w:r>
      <w:r w:rsidR="00725175" w:rsidRPr="002D5705">
        <w:rPr>
          <w:sz w:val="22"/>
          <w:szCs w:val="22"/>
          <w:rPrChange w:id="18" w:author="Matheus" w:date="2023-07-07T22:38:00Z">
            <w:rPr/>
          </w:rPrChange>
        </w:rPr>
        <w:t xml:space="preserve"> </w:t>
      </w:r>
      <w:r w:rsidRPr="002D5705">
        <w:rPr>
          <w:sz w:val="22"/>
          <w:szCs w:val="22"/>
          <w:rPrChange w:id="19" w:author="Matheus" w:date="2023-07-07T22:38:00Z">
            <w:rPr/>
          </w:rPrChange>
        </w:rPr>
        <w:t>estrutura, o conteúdo e a semântica de um documento web, tornando</w:t>
      </w:r>
      <w:r w:rsidR="00725175" w:rsidRPr="002D5705">
        <w:rPr>
          <w:sz w:val="22"/>
          <w:szCs w:val="22"/>
          <w:rPrChange w:id="20" w:author="Matheus" w:date="2023-07-07T22:38:00Z">
            <w:rPr/>
          </w:rPrChange>
        </w:rPr>
        <w:t xml:space="preserve"> </w:t>
      </w:r>
      <w:r w:rsidRPr="002D5705">
        <w:rPr>
          <w:sz w:val="22"/>
          <w:szCs w:val="22"/>
          <w:rPrChange w:id="21" w:author="Matheus" w:date="2023-07-07T22:38:00Z">
            <w:rPr/>
          </w:rPrChange>
        </w:rPr>
        <w:t>possível a representação visual de uma página de forma clara e organizada.</w:t>
      </w:r>
      <w:r w:rsidR="00725175" w:rsidRPr="002D5705">
        <w:rPr>
          <w:sz w:val="22"/>
          <w:szCs w:val="22"/>
          <w:rPrChange w:id="22" w:author="Matheus" w:date="2023-07-07T22:38:00Z">
            <w:rPr/>
          </w:rPrChange>
        </w:rPr>
        <w:t xml:space="preserve"> </w:t>
      </w:r>
      <w:r w:rsidRPr="002D5705">
        <w:rPr>
          <w:sz w:val="22"/>
          <w:szCs w:val="22"/>
          <w:rPrChange w:id="23" w:author="Matheus" w:date="2023-07-07T22:38:00Z">
            <w:rPr/>
          </w:rPrChange>
        </w:rPr>
        <w:t>A utilização correta de elementos semânticos no HTML é essencial para</w:t>
      </w:r>
      <w:r w:rsidR="00725175" w:rsidRPr="002D5705">
        <w:rPr>
          <w:sz w:val="22"/>
          <w:szCs w:val="22"/>
          <w:rPrChange w:id="24" w:author="Matheus" w:date="2023-07-07T22:38:00Z">
            <w:rPr/>
          </w:rPrChange>
        </w:rPr>
        <w:t xml:space="preserve"> </w:t>
      </w:r>
      <w:r w:rsidRPr="002D5705">
        <w:rPr>
          <w:sz w:val="22"/>
          <w:szCs w:val="22"/>
          <w:rPrChange w:id="25" w:author="Matheus" w:date="2023-07-07T22:38:00Z">
            <w:rPr/>
          </w:rPrChange>
        </w:rPr>
        <w:t>garantir a acessibilidade e a usabilidade de sites e aplicações web,</w:t>
      </w:r>
      <w:r w:rsidR="00725175" w:rsidRPr="002D5705">
        <w:rPr>
          <w:sz w:val="22"/>
          <w:szCs w:val="22"/>
          <w:rPrChange w:id="26" w:author="Matheus" w:date="2023-07-07T22:38:00Z">
            <w:rPr/>
          </w:rPrChange>
        </w:rPr>
        <w:t xml:space="preserve"> </w:t>
      </w:r>
      <w:r w:rsidRPr="002D5705">
        <w:rPr>
          <w:sz w:val="22"/>
          <w:szCs w:val="22"/>
          <w:rPrChange w:id="27" w:author="Matheus" w:date="2023-07-07T22:38:00Z">
            <w:rPr/>
          </w:rPrChange>
        </w:rPr>
        <w:t>permitindo que o conteúdo seja acessado e compreendido de forma efetiva</w:t>
      </w:r>
      <w:r w:rsidR="00725175" w:rsidRPr="002D5705">
        <w:rPr>
          <w:sz w:val="22"/>
          <w:szCs w:val="22"/>
          <w:rPrChange w:id="28" w:author="Matheus" w:date="2023-07-07T22:38:00Z">
            <w:rPr/>
          </w:rPrChange>
        </w:rPr>
        <w:t xml:space="preserve"> </w:t>
      </w:r>
      <w:r w:rsidRPr="002D5705">
        <w:rPr>
          <w:sz w:val="22"/>
          <w:szCs w:val="22"/>
          <w:rPrChange w:id="29" w:author="Matheus" w:date="2023-07-07T22:38:00Z">
            <w:rPr/>
          </w:rPrChange>
        </w:rPr>
        <w:t>por pessoas com deficiências ou limitações de percepção, tais como</w:t>
      </w:r>
      <w:r w:rsidR="00725175" w:rsidRPr="002D5705">
        <w:rPr>
          <w:sz w:val="22"/>
          <w:szCs w:val="22"/>
          <w:rPrChange w:id="30" w:author="Matheus" w:date="2023-07-07T22:38:00Z">
            <w:rPr/>
          </w:rPrChange>
        </w:rPr>
        <w:t xml:space="preserve"> </w:t>
      </w:r>
      <w:r w:rsidRPr="002D5705">
        <w:rPr>
          <w:sz w:val="22"/>
          <w:szCs w:val="22"/>
          <w:rPrChange w:id="31" w:author="Matheus" w:date="2023-07-07T22:38:00Z">
            <w:rPr/>
          </w:rPrChange>
        </w:rPr>
        <w:t>deficiência visual ou cognitiva" (PONTES, 2021).</w:t>
      </w:r>
    </w:p>
    <w:p w14:paraId="161E0B05" w14:textId="4DDB0EBE" w:rsidR="002A6E96" w:rsidRDefault="002A6E96" w:rsidP="00A41C6D">
      <w:pPr>
        <w:spacing w:line="360" w:lineRule="auto"/>
        <w:ind w:firstLine="720"/>
      </w:pPr>
      <w:r w:rsidRPr="002A6E96">
        <w:t>P</w:t>
      </w:r>
      <w:r>
        <w:t xml:space="preserve">ara estilizar </w:t>
      </w:r>
      <w:r w:rsidR="00725175">
        <w:t>páginas</w:t>
      </w:r>
      <w:r>
        <w:t xml:space="preserve"> na web criada com HTML usa-se CSS. É uma linguagem de estilo utilizada para definir a aparência de uma página na web, podendo mudar cor, fontes e layout. É de suma importância para a criação de interfaces bonitas, agradáveis e intuitivas para o usuário. </w:t>
      </w:r>
    </w:p>
    <w:p w14:paraId="19997059" w14:textId="77777777" w:rsidR="00CA3083" w:rsidRDefault="00316D6C" w:rsidP="00A41C6D">
      <w:pPr>
        <w:spacing w:line="360" w:lineRule="auto"/>
        <w:ind w:firstLine="720"/>
      </w:pPr>
      <w:r>
        <w:t xml:space="preserve">Para adicionar itens mais complexos nas paginas da web pode ser utiliza a linguagem </w:t>
      </w:r>
      <w:proofErr w:type="spellStart"/>
      <w:r>
        <w:t>JavaScript</w:t>
      </w:r>
      <w:proofErr w:type="spellEnd"/>
      <w:r>
        <w:t>. Permitindo efeitos visuais antes impossíveis apenas com HTML e CSS, sendo Java Script junto dessas outras linguagens, o trio de linguagens padrão do front-</w:t>
      </w:r>
      <w:proofErr w:type="spellStart"/>
      <w:r>
        <w:t>end</w:t>
      </w:r>
      <w:proofErr w:type="spellEnd"/>
      <w:r>
        <w:t xml:space="preserve"> de páginas na web. Com </w:t>
      </w:r>
      <w:proofErr w:type="spellStart"/>
      <w:r>
        <w:t>JavaScript</w:t>
      </w:r>
      <w:proofErr w:type="spellEnd"/>
      <w:r>
        <w:t xml:space="preserve"> as páginas podem se tornar muito mais interativas e atraentes ao usuário.</w:t>
      </w:r>
    </w:p>
    <w:p w14:paraId="2E77BC48" w14:textId="255D87C7" w:rsidR="00316D6C" w:rsidRPr="002A6E96" w:rsidRDefault="00316D6C" w:rsidP="00A41C6D">
      <w:pPr>
        <w:spacing w:line="360" w:lineRule="auto"/>
        <w:ind w:firstLine="720"/>
      </w:pPr>
      <w:r>
        <w:t>O intercambio entre as informações adquiridas pelo front-</w:t>
      </w:r>
      <w:proofErr w:type="spellStart"/>
      <w:r>
        <w:t>end</w:t>
      </w:r>
      <w:proofErr w:type="spellEnd"/>
      <w:r>
        <w:t xml:space="preserve"> e o </w:t>
      </w:r>
      <w:proofErr w:type="spellStart"/>
      <w:r>
        <w:t>back-end</w:t>
      </w:r>
      <w:proofErr w:type="spellEnd"/>
      <w:r>
        <w:t xml:space="preserve"> acontece pela linguagem PHP. </w:t>
      </w:r>
      <w:r w:rsidR="00925F7A">
        <w:t>Permitindo</w:t>
      </w:r>
      <w:r>
        <w:t xml:space="preserve"> a criação de páginas interativas com suporte ao banco de dado</w:t>
      </w:r>
      <w:r w:rsidR="00E0141A">
        <w:t>s além de outras finalidades.</w:t>
      </w:r>
    </w:p>
    <w:p w14:paraId="3102E12D" w14:textId="7269477A" w:rsidR="00C31E17" w:rsidRDefault="00E0141A">
      <w:pPr>
        <w:spacing w:line="360" w:lineRule="auto"/>
        <w:ind w:firstLine="0"/>
      </w:pPr>
      <w:r>
        <w:t>Enquanto o PHP é uma linguagem que fica entre o front-</w:t>
      </w:r>
      <w:proofErr w:type="spellStart"/>
      <w:r>
        <w:t>end</w:t>
      </w:r>
      <w:proofErr w:type="spellEnd"/>
      <w:r>
        <w:t xml:space="preserve"> e o </w:t>
      </w:r>
      <w:proofErr w:type="spellStart"/>
      <w:r>
        <w:t>back-end</w:t>
      </w:r>
      <w:proofErr w:type="spellEnd"/>
      <w:r>
        <w:t xml:space="preserve">, SQL é unicamente </w:t>
      </w:r>
      <w:proofErr w:type="spellStart"/>
      <w:r>
        <w:t>back</w:t>
      </w:r>
      <w:proofErr w:type="spellEnd"/>
      <w:r>
        <w:t>-end. SQL é uma linguagem para trabalhar com banco de dados</w:t>
      </w:r>
      <w:r w:rsidR="00B46AA9">
        <w:t>. Sendo uma linguagem indispensável para trabalhos com armazenamento de dados. Todo e qualquer sistema de informações necessita da presença de linguagens que trabalhem com banco de dados</w:t>
      </w:r>
      <w:r w:rsidR="00725175">
        <w:t>.</w:t>
      </w:r>
    </w:p>
    <w:p w14:paraId="0BAA21D0" w14:textId="77777777" w:rsidR="00C31E17" w:rsidRDefault="00000000">
      <w:pPr>
        <w:pStyle w:val="Ttulo1"/>
        <w:spacing w:line="360" w:lineRule="auto"/>
        <w:rPr>
          <w:sz w:val="38"/>
          <w:szCs w:val="38"/>
        </w:rPr>
      </w:pPr>
      <w:bookmarkStart w:id="32" w:name="_2p2csry" w:colFirst="0" w:colLast="0"/>
      <w:bookmarkEnd w:id="32"/>
      <w:r>
        <w:lastRenderedPageBreak/>
        <w:t xml:space="preserve">5 DOCUMENTAÇÃO </w:t>
      </w:r>
      <w:r>
        <w:rPr>
          <w:sz w:val="38"/>
          <w:szCs w:val="38"/>
        </w:rPr>
        <w:t>do projeto</w:t>
      </w:r>
    </w:p>
    <w:p w14:paraId="22A790F9" w14:textId="64551D1B" w:rsidR="0084742B" w:rsidRDefault="002D5705" w:rsidP="0084742B">
      <w:pPr>
        <w:spacing w:line="240" w:lineRule="auto"/>
        <w:rPr>
          <w:ins w:id="33" w:author="Matheus" w:date="2023-07-07T22:07:00Z"/>
        </w:rPr>
        <w:pPrChange w:id="34" w:author="Matheus" w:date="2023-07-07T22:40:00Z">
          <w:pPr>
            <w:spacing w:line="240" w:lineRule="auto"/>
            <w:ind w:left="2268" w:firstLine="0"/>
          </w:pPr>
        </w:pPrChange>
      </w:pPr>
      <w:ins w:id="35" w:author="Matheus" w:date="2023-07-07T22:34:00Z">
        <w:r>
          <w:t xml:space="preserve">A documentação é de suma importância durante todas as fases do </w:t>
        </w:r>
      </w:ins>
      <w:ins w:id="36" w:author="Matheus" w:date="2023-07-07T22:35:00Z">
        <w:r>
          <w:t>ciclo de vida</w:t>
        </w:r>
      </w:ins>
      <w:ins w:id="37" w:author="Matheus" w:date="2023-07-07T22:34:00Z">
        <w:r>
          <w:t xml:space="preserve"> de um </w:t>
        </w:r>
      </w:ins>
      <w:ins w:id="38" w:author="Matheus" w:date="2023-07-07T22:35:00Z">
        <w:r>
          <w:t>sistema</w:t>
        </w:r>
      </w:ins>
      <w:ins w:id="39" w:author="Matheus" w:date="2023-07-07T22:34:00Z">
        <w:r>
          <w:t xml:space="preserve">. </w:t>
        </w:r>
      </w:ins>
      <w:ins w:id="40" w:author="Matheus" w:date="2023-07-07T22:35:00Z">
        <w:r>
          <w:t>Sendo uma descriç</w:t>
        </w:r>
      </w:ins>
      <w:ins w:id="41" w:author="Matheus" w:date="2023-07-07T22:36:00Z">
        <w:r>
          <w:t>ão detalhada de todos os processos do desenvolvimento de um projeto, desde sua elaboração</w:t>
        </w:r>
      </w:ins>
      <w:ins w:id="42" w:author="Matheus" w:date="2023-07-07T22:37:00Z">
        <w:r>
          <w:t>, até suas características, funcionalidades, processos e requisitos de um sistema</w:t>
        </w:r>
      </w:ins>
      <w:ins w:id="43" w:author="Matheus" w:date="2023-07-07T22:39:00Z">
        <w:r>
          <w:t>.</w:t>
        </w:r>
      </w:ins>
    </w:p>
    <w:p w14:paraId="6A956C5F" w14:textId="6381B70F" w:rsidR="00D947BF" w:rsidRDefault="00234094" w:rsidP="00D947BF">
      <w:pPr>
        <w:spacing w:line="240" w:lineRule="auto"/>
        <w:ind w:left="2268" w:firstLine="0"/>
        <w:rPr>
          <w:ins w:id="44" w:author="Matheus" w:date="2023-07-07T22:42:00Z"/>
          <w:sz w:val="22"/>
          <w:szCs w:val="22"/>
        </w:rPr>
      </w:pPr>
      <w:r w:rsidRPr="002D5705">
        <w:rPr>
          <w:sz w:val="22"/>
          <w:szCs w:val="22"/>
          <w:rPrChange w:id="45" w:author="Matheus" w:date="2023-07-07T22:38:00Z">
            <w:rPr/>
          </w:rPrChange>
        </w:rPr>
        <w:t xml:space="preserve">Documentação </w:t>
      </w:r>
      <w:r w:rsidR="00D947BF" w:rsidRPr="002D5705">
        <w:rPr>
          <w:sz w:val="22"/>
          <w:szCs w:val="22"/>
          <w:rPrChange w:id="46" w:author="Matheus" w:date="2023-07-07T22:38:00Z">
            <w:rPr/>
          </w:rPrChange>
        </w:rPr>
        <w:t>descreve cada parte do código</w:t>
      </w:r>
      <w:r w:rsidRPr="002D5705">
        <w:rPr>
          <w:sz w:val="22"/>
          <w:szCs w:val="22"/>
          <w:rPrChange w:id="47" w:author="Matheus" w:date="2023-07-07T22:38:00Z">
            <w:rPr/>
          </w:rPrChange>
        </w:rPr>
        <w:t>-</w:t>
      </w:r>
      <w:r w:rsidR="00D947BF" w:rsidRPr="002D5705">
        <w:rPr>
          <w:sz w:val="22"/>
          <w:szCs w:val="22"/>
          <w:rPrChange w:id="48" w:author="Matheus" w:date="2023-07-07T22:38:00Z">
            <w:rPr/>
          </w:rPrChange>
        </w:rPr>
        <w:t xml:space="preserve">fonte, uma função, uma classe, um trecho ou módulo. Podemos dizer que a documentação consiste em um conjunto de manuais gerais e técnicos, podendo ser organizado em forma de textos e comentários, utilizando ferramentas do tipo dicionários, diagramas e fluxogramas, gráficos, desenhos, dentre </w:t>
      </w:r>
      <w:del w:id="49" w:author="Matheus" w:date="2023-07-07T22:06:00Z">
        <w:r w:rsidR="00D947BF" w:rsidRPr="002D5705" w:rsidDel="00234094">
          <w:rPr>
            <w:sz w:val="22"/>
            <w:szCs w:val="22"/>
            <w:rPrChange w:id="50" w:author="Matheus" w:date="2023-07-07T22:38:00Z">
              <w:rPr/>
            </w:rPrChange>
          </w:rPr>
          <w:delText>outros.</w:delText>
        </w:r>
      </w:del>
      <w:ins w:id="51" w:author="Matheus" w:date="2023-07-07T22:06:00Z">
        <w:r w:rsidRPr="002D5705">
          <w:rPr>
            <w:sz w:val="22"/>
            <w:szCs w:val="22"/>
            <w:rPrChange w:id="52" w:author="Matheus" w:date="2023-07-07T22:38:00Z">
              <w:rPr/>
            </w:rPrChange>
          </w:rPr>
          <w:t xml:space="preserve">outros. (COELHO, </w:t>
        </w:r>
      </w:ins>
      <w:ins w:id="53" w:author="Matheus" w:date="2023-07-07T22:07:00Z">
        <w:r w:rsidRPr="002D5705">
          <w:rPr>
            <w:sz w:val="22"/>
            <w:szCs w:val="22"/>
            <w:rPrChange w:id="54" w:author="Matheus" w:date="2023-07-07T22:38:00Z">
              <w:rPr/>
            </w:rPrChange>
          </w:rPr>
          <w:t>2009).</w:t>
        </w:r>
      </w:ins>
      <w:del w:id="55" w:author="Matheus" w:date="2023-07-07T22:06:00Z">
        <w:r w:rsidR="00D947BF" w:rsidRPr="002D5705" w:rsidDel="00234094">
          <w:rPr>
            <w:sz w:val="22"/>
            <w:szCs w:val="22"/>
            <w:rPrChange w:id="56" w:author="Matheus" w:date="2023-07-07T22:38:00Z">
              <w:rPr/>
            </w:rPrChange>
          </w:rPr>
          <w:delText xml:space="preserve"> </w:delText>
        </w:r>
      </w:del>
    </w:p>
    <w:p w14:paraId="6143C529" w14:textId="24078F2F" w:rsidR="0084742B" w:rsidRDefault="0084742B" w:rsidP="0084742B">
      <w:pPr>
        <w:spacing w:line="240" w:lineRule="auto"/>
        <w:rPr>
          <w:ins w:id="57" w:author="Matheus" w:date="2023-07-07T22:54:00Z"/>
        </w:rPr>
      </w:pPr>
      <w:ins w:id="58" w:author="Matheus" w:date="2023-07-07T22:42:00Z">
        <w:r>
          <w:t xml:space="preserve">Para garantir a durabilidade e funcionalidade de um sistema é necessária a documentação, pois </w:t>
        </w:r>
      </w:ins>
      <w:ins w:id="59" w:author="Matheus" w:date="2023-07-07T22:45:00Z">
        <w:r>
          <w:t>são explicados procedimentos para resolver problemas, por conta das informações de todo o processo do desenvolvimento do projeto que nela são</w:t>
        </w:r>
      </w:ins>
      <w:ins w:id="60" w:author="Matheus" w:date="2023-07-07T22:46:00Z">
        <w:r>
          <w:t xml:space="preserve"> contidos. Ela deve ser desenvolvida ao longo de todo o processo de</w:t>
        </w:r>
      </w:ins>
      <w:ins w:id="61" w:author="Matheus" w:date="2023-07-07T22:47:00Z">
        <w:r>
          <w:t xml:space="preserve"> elaboração do software, sempre abastecida com informações dos processos, documento</w:t>
        </w:r>
      </w:ins>
      <w:ins w:id="62" w:author="Matheus" w:date="2023-07-07T22:48:00Z">
        <w:r>
          <w:t xml:space="preserve">s e </w:t>
        </w:r>
      </w:ins>
      <w:ins w:id="63" w:author="Matheus" w:date="2023-07-07T22:47:00Z">
        <w:r>
          <w:t>linguagens a serem utilizadas</w:t>
        </w:r>
      </w:ins>
      <w:ins w:id="64" w:author="Matheus" w:date="2023-07-07T22:48:00Z">
        <w:r>
          <w:t>.</w:t>
        </w:r>
      </w:ins>
    </w:p>
    <w:p w14:paraId="2CF7060A" w14:textId="76446520" w:rsidR="0069463A" w:rsidRDefault="0069463A" w:rsidP="0084742B">
      <w:pPr>
        <w:spacing w:line="240" w:lineRule="auto"/>
        <w:rPr>
          <w:ins w:id="65" w:author="Matheus" w:date="2023-07-07T22:59:00Z"/>
        </w:rPr>
      </w:pPr>
      <w:ins w:id="66" w:author="Matheus" w:date="2023-07-07T22:54:00Z">
        <w:r w:rsidRPr="0069463A">
          <w:t xml:space="preserve">A documentação também desempenha um papel fundamental na manutenção e resolução de problemas. Quando ocorrem erros ou comportamentos inesperados, a documentação detalhada permite que os desenvolvedores e os técnicos de suporte identifiquem rapidamente a causa raiz do problema e apliquem as correções necessárias. Além disso, </w:t>
        </w:r>
        <w:r>
          <w:t xml:space="preserve">a documentação é crucial pro </w:t>
        </w:r>
      </w:ins>
      <w:ins w:id="67" w:author="Matheus" w:date="2023-07-07T22:57:00Z">
        <w:r>
          <w:t>intercâmbio</w:t>
        </w:r>
      </w:ins>
      <w:ins w:id="68" w:author="Matheus" w:date="2023-07-07T22:54:00Z">
        <w:r>
          <w:t xml:space="preserve"> de informações </w:t>
        </w:r>
      </w:ins>
      <w:ins w:id="69" w:author="Matheus" w:date="2023-07-07T22:57:00Z">
        <w:r>
          <w:t>entre pessoas da mesma equipe</w:t>
        </w:r>
        <w:r>
          <w:t xml:space="preserve"> </w:t>
        </w:r>
      </w:ins>
      <w:ins w:id="70" w:author="Matheus" w:date="2023-07-07T22:56:00Z">
        <w:r>
          <w:t>ou até mesmo</w:t>
        </w:r>
      </w:ins>
      <w:ins w:id="71" w:author="Matheus" w:date="2023-07-07T22:57:00Z">
        <w:r>
          <w:t xml:space="preserve"> </w:t>
        </w:r>
      </w:ins>
      <w:ins w:id="72" w:author="Matheus" w:date="2023-07-07T22:58:00Z">
        <w:r>
          <w:t>com</w:t>
        </w:r>
      </w:ins>
      <w:ins w:id="73" w:author="Matheus" w:date="2023-07-07T22:57:00Z">
        <w:r>
          <w:t xml:space="preserve"> pessoas que poderão a vir trabalhar no desenvolvimento do software</w:t>
        </w:r>
      </w:ins>
      <w:ins w:id="74" w:author="Matheus" w:date="2023-07-07T22:58:00Z">
        <w:r>
          <w:t>, estás que poderão ter acesso a todo o desenvolvimento do sistema até então graças a documentação</w:t>
        </w:r>
      </w:ins>
      <w:ins w:id="75" w:author="Matheus" w:date="2023-07-07T22:55:00Z">
        <w:r>
          <w:t xml:space="preserve">. </w:t>
        </w:r>
      </w:ins>
    </w:p>
    <w:p w14:paraId="6A4152B6" w14:textId="248E5914" w:rsidR="0069463A" w:rsidRPr="0084742B" w:rsidDel="00F33470" w:rsidRDefault="00F33470" w:rsidP="0084742B">
      <w:pPr>
        <w:spacing w:line="240" w:lineRule="auto"/>
        <w:rPr>
          <w:del w:id="76" w:author="Matheus" w:date="2023-07-07T23:01:00Z"/>
        </w:rPr>
        <w:pPrChange w:id="77" w:author="Matheus" w:date="2023-07-07T22:42:00Z">
          <w:pPr>
            <w:spacing w:line="240" w:lineRule="auto"/>
            <w:ind w:left="2268" w:firstLine="0"/>
          </w:pPr>
        </w:pPrChange>
      </w:pPr>
      <w:ins w:id="78" w:author="Matheus" w:date="2023-07-07T23:00:00Z">
        <w:r w:rsidRPr="00F33470">
          <w:t xml:space="preserve">Em </w:t>
        </w:r>
        <w:r>
          <w:t>suma</w:t>
        </w:r>
        <w:r w:rsidRPr="00F33470">
          <w:t xml:space="preserve">, a documentação de um sistema é uma ferramenta indispensável para garantir a compreensão, a manutenção, a resolução de problemas e o suporte ao uso </w:t>
        </w:r>
        <w:r>
          <w:t>correto</w:t>
        </w:r>
        <w:r w:rsidRPr="00F33470">
          <w:t xml:space="preserve"> do sistema. </w:t>
        </w:r>
      </w:ins>
      <w:ins w:id="79" w:author="Matheus" w:date="2023-07-07T23:01:00Z">
        <w:r>
          <w:t xml:space="preserve">Abrange </w:t>
        </w:r>
      </w:ins>
      <w:ins w:id="80" w:author="Matheus" w:date="2023-07-07T23:00:00Z">
        <w:r w:rsidRPr="00F33470">
          <w:t>desde o código-fonte até a arquitetura e a integração com outros sistemas, fornecendo informações detalhadas sobre o funcionamento, os requisitos e as boas práticas de utilização.</w:t>
        </w:r>
      </w:ins>
    </w:p>
    <w:p w14:paraId="4D7A0FDA" w14:textId="77777777" w:rsidR="002E5401" w:rsidRDefault="002E5401" w:rsidP="00F33470">
      <w:pPr>
        <w:spacing w:line="240" w:lineRule="auto"/>
        <w:rPr>
          <w:ins w:id="81" w:author="Matheus" w:date="2023-07-07T22:29:00Z"/>
          <w:b/>
          <w:color w:val="FF0000"/>
        </w:rPr>
        <w:pPrChange w:id="82" w:author="Matheus" w:date="2023-07-07T23:01:00Z">
          <w:pPr>
            <w:ind w:firstLine="0"/>
          </w:pPr>
        </w:pPrChange>
      </w:pPr>
    </w:p>
    <w:p w14:paraId="06D71EA0" w14:textId="77777777" w:rsidR="002D5705" w:rsidRDefault="002D5705">
      <w:pPr>
        <w:ind w:firstLine="0"/>
        <w:rPr>
          <w:ins w:id="83" w:author="Matheus" w:date="2023-07-07T22:29:00Z"/>
          <w:b/>
          <w:color w:val="FF0000"/>
        </w:rPr>
      </w:pPr>
    </w:p>
    <w:p w14:paraId="5A728B0F" w14:textId="51F1A780" w:rsidR="002D5705" w:rsidRDefault="002D5705">
      <w:pPr>
        <w:ind w:firstLine="0"/>
        <w:rPr>
          <w:b/>
          <w:color w:val="FF0000"/>
        </w:rPr>
      </w:pPr>
      <w:ins w:id="84" w:author="Matheus" w:date="2023-07-07T22:30:00Z">
        <w:r>
          <w:rPr>
            <w:b/>
            <w:noProof/>
            <w:color w:val="FF0000"/>
          </w:rPr>
          <w:lastRenderedPageBreak/>
          <w:drawing>
            <wp:inline distT="0" distB="0" distL="0" distR="0" wp14:anchorId="0A747B2C" wp14:editId="3B51F35A">
              <wp:extent cx="5762625" cy="3242945"/>
              <wp:effectExtent l="0" t="0" r="9525" b="0"/>
              <wp:docPr id="1563857407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62625" cy="3242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F24641B" w14:textId="77777777" w:rsidR="002E5401" w:rsidRDefault="002E5401">
      <w:pPr>
        <w:ind w:firstLine="0"/>
        <w:rPr>
          <w:b/>
          <w:color w:val="FF0000"/>
        </w:rPr>
      </w:pPr>
    </w:p>
    <w:p w14:paraId="1F6B49F4" w14:textId="77777777" w:rsidR="002E5401" w:rsidRDefault="002E5401">
      <w:pPr>
        <w:ind w:firstLine="0"/>
        <w:rPr>
          <w:b/>
          <w:color w:val="FF0000"/>
        </w:rPr>
      </w:pPr>
    </w:p>
    <w:p w14:paraId="25D3D72E" w14:textId="77777777" w:rsidR="002E5401" w:rsidRDefault="002E5401">
      <w:pPr>
        <w:ind w:firstLine="0"/>
        <w:rPr>
          <w:b/>
          <w:color w:val="FF0000"/>
        </w:rPr>
      </w:pPr>
    </w:p>
    <w:p w14:paraId="601B18B5" w14:textId="77777777" w:rsidR="002E5401" w:rsidRDefault="002E5401">
      <w:pPr>
        <w:ind w:firstLine="0"/>
        <w:rPr>
          <w:b/>
          <w:color w:val="FF0000"/>
        </w:rPr>
      </w:pPr>
    </w:p>
    <w:p w14:paraId="4557E8FF" w14:textId="77777777" w:rsidR="002E5401" w:rsidRDefault="002E5401">
      <w:pPr>
        <w:ind w:firstLine="0"/>
        <w:rPr>
          <w:b/>
          <w:color w:val="FF0000"/>
        </w:rPr>
      </w:pPr>
    </w:p>
    <w:p w14:paraId="7EDAEEB3" w14:textId="77777777" w:rsidR="002E5401" w:rsidRDefault="002E5401">
      <w:pPr>
        <w:ind w:firstLine="0"/>
        <w:rPr>
          <w:b/>
          <w:color w:val="FF0000"/>
        </w:rPr>
      </w:pPr>
    </w:p>
    <w:p w14:paraId="2E88B90C" w14:textId="77777777" w:rsidR="002E5401" w:rsidRDefault="002E5401">
      <w:pPr>
        <w:ind w:firstLine="0"/>
        <w:rPr>
          <w:b/>
          <w:color w:val="FF0000"/>
        </w:rPr>
      </w:pPr>
    </w:p>
    <w:p w14:paraId="1855DA9D" w14:textId="77777777" w:rsidR="002E5401" w:rsidRDefault="002E5401">
      <w:pPr>
        <w:ind w:firstLine="0"/>
        <w:rPr>
          <w:b/>
          <w:color w:val="FF0000"/>
        </w:rPr>
      </w:pPr>
    </w:p>
    <w:p w14:paraId="7D47F7DA" w14:textId="77777777" w:rsidR="002E5401" w:rsidRDefault="002E5401">
      <w:pPr>
        <w:ind w:firstLine="0"/>
        <w:rPr>
          <w:b/>
          <w:color w:val="FF0000"/>
        </w:rPr>
      </w:pPr>
    </w:p>
    <w:p w14:paraId="07536703" w14:textId="77777777" w:rsidR="002E5401" w:rsidRDefault="002E5401">
      <w:pPr>
        <w:ind w:firstLine="0"/>
        <w:rPr>
          <w:b/>
          <w:color w:val="FF0000"/>
        </w:rPr>
      </w:pPr>
    </w:p>
    <w:p w14:paraId="1144C022" w14:textId="77777777" w:rsidR="002E5401" w:rsidRDefault="002E5401">
      <w:pPr>
        <w:ind w:firstLine="0"/>
        <w:rPr>
          <w:b/>
          <w:color w:val="FF0000"/>
        </w:rPr>
      </w:pPr>
    </w:p>
    <w:p w14:paraId="603CCF77" w14:textId="77777777" w:rsidR="00C31E17" w:rsidRDefault="00C31E17">
      <w:pPr>
        <w:ind w:firstLine="0"/>
        <w:rPr>
          <w:b/>
          <w:color w:val="FF0000"/>
        </w:rPr>
      </w:pPr>
    </w:p>
    <w:p w14:paraId="25BC72F9" w14:textId="77777777" w:rsidR="002E5401" w:rsidRDefault="002E5401">
      <w:pPr>
        <w:ind w:firstLine="0"/>
        <w:rPr>
          <w:b/>
          <w:color w:val="FF0000"/>
        </w:rPr>
      </w:pPr>
    </w:p>
    <w:p w14:paraId="3C232B00" w14:textId="77777777" w:rsidR="002E5401" w:rsidRDefault="002E5401">
      <w:pPr>
        <w:ind w:firstLine="0"/>
        <w:rPr>
          <w:b/>
          <w:color w:val="FF0000"/>
        </w:rPr>
      </w:pPr>
    </w:p>
    <w:p w14:paraId="18B7954F" w14:textId="77777777" w:rsidR="002E5401" w:rsidRDefault="002E5401">
      <w:pPr>
        <w:ind w:firstLine="0"/>
        <w:rPr>
          <w:b/>
          <w:color w:val="FF0000"/>
        </w:rPr>
      </w:pPr>
    </w:p>
    <w:p w14:paraId="34D2412F" w14:textId="77777777" w:rsidR="002E5401" w:rsidRDefault="002E5401">
      <w:pPr>
        <w:ind w:firstLine="0"/>
        <w:rPr>
          <w:b/>
          <w:color w:val="FF0000"/>
        </w:rPr>
      </w:pPr>
    </w:p>
    <w:p w14:paraId="146B412E" w14:textId="77777777" w:rsidR="002E5401" w:rsidRDefault="002E5401">
      <w:pPr>
        <w:ind w:firstLine="0"/>
        <w:rPr>
          <w:b/>
          <w:color w:val="FF0000"/>
        </w:rPr>
      </w:pPr>
    </w:p>
    <w:p w14:paraId="0EDE7C29" w14:textId="77777777" w:rsidR="002E5401" w:rsidRDefault="002E5401">
      <w:pPr>
        <w:ind w:firstLine="0"/>
        <w:rPr>
          <w:b/>
          <w:color w:val="FF0000"/>
        </w:rPr>
      </w:pPr>
    </w:p>
    <w:p w14:paraId="2E0E2FE5" w14:textId="77777777" w:rsidR="002E5401" w:rsidRDefault="002E5401">
      <w:pPr>
        <w:ind w:firstLine="0"/>
        <w:rPr>
          <w:b/>
          <w:color w:val="FF0000"/>
        </w:rPr>
      </w:pPr>
    </w:p>
    <w:p w14:paraId="2AD0B3F7" w14:textId="77777777" w:rsidR="002E5401" w:rsidRDefault="002E5401">
      <w:pPr>
        <w:ind w:firstLine="0"/>
        <w:rPr>
          <w:b/>
          <w:color w:val="FF0000"/>
        </w:rPr>
      </w:pPr>
    </w:p>
    <w:p w14:paraId="17EFF507" w14:textId="77777777" w:rsidR="00C31E17" w:rsidRDefault="00000000">
      <w:pPr>
        <w:pStyle w:val="Ttulo2"/>
        <w:spacing w:before="0" w:after="0"/>
      </w:pPr>
      <w:bookmarkStart w:id="85" w:name="_147n2zr" w:colFirst="0" w:colLast="0"/>
      <w:bookmarkEnd w:id="85"/>
      <w:r>
        <w:t xml:space="preserve">5.1 Requisitos </w:t>
      </w:r>
    </w:p>
    <w:p w14:paraId="70ABF318" w14:textId="7F0616C3" w:rsidR="000D262E" w:rsidRDefault="000D262E" w:rsidP="002E5401">
      <w:pPr>
        <w:spacing w:line="360" w:lineRule="auto"/>
      </w:pPr>
      <w:r>
        <w:t>Requisitos são descrições claras e objetivas</w:t>
      </w:r>
      <w:r w:rsidR="004C14E0">
        <w:t xml:space="preserve"> sobre as funcionalidades, restrições e características que o sistema deve ter para seu funcionamento ideal. </w:t>
      </w:r>
    </w:p>
    <w:p w14:paraId="6B97DD7D" w14:textId="73A94887" w:rsidR="00C31E17" w:rsidRDefault="000D262E" w:rsidP="000D262E">
      <w:pPr>
        <w:spacing w:line="240" w:lineRule="auto"/>
        <w:ind w:left="2268" w:firstLine="0"/>
      </w:pPr>
      <w:r w:rsidRPr="000D262E">
        <w:t>“</w:t>
      </w:r>
      <w:r>
        <w:t>U</w:t>
      </w:r>
      <w:r w:rsidRPr="000D262E">
        <w:t xml:space="preserve">m requisito é um atributo necessário de um sistema, uma afirmação que identifica uma capacidade, característica ou fator de qualidade de um sistema para que ele tenha valor e utilidade para um consumidor ou usuário”. </w:t>
      </w:r>
      <w:r>
        <w:t>(</w:t>
      </w:r>
      <w:r w:rsidRPr="000D262E">
        <w:t>Young</w:t>
      </w:r>
      <w:r>
        <w:t>,</w:t>
      </w:r>
      <w:r w:rsidRPr="000D262E">
        <w:t>2004</w:t>
      </w:r>
      <w:r>
        <w:t>).</w:t>
      </w:r>
    </w:p>
    <w:p w14:paraId="031BA37B" w14:textId="77777777" w:rsidR="002E5401" w:rsidRDefault="002E5401" w:rsidP="000D262E">
      <w:pPr>
        <w:spacing w:line="240" w:lineRule="auto"/>
        <w:ind w:left="2268" w:firstLine="0"/>
      </w:pPr>
    </w:p>
    <w:p w14:paraId="007D12C2" w14:textId="460F0536" w:rsidR="004C14E0" w:rsidRDefault="004C14E0" w:rsidP="002E5401">
      <w:pPr>
        <w:spacing w:line="360" w:lineRule="auto"/>
      </w:pPr>
      <w:r>
        <w:t>Requisitos de sistema podem se dividir em dois tipos. Requisito funcionais e não funcionais.</w:t>
      </w:r>
    </w:p>
    <w:p w14:paraId="7D0D3B3D" w14:textId="77777777" w:rsidR="002E5401" w:rsidRDefault="002E5401" w:rsidP="002E5401">
      <w:pPr>
        <w:spacing w:line="240" w:lineRule="auto"/>
      </w:pPr>
    </w:p>
    <w:p w14:paraId="25BBF967" w14:textId="77777777" w:rsidR="00C31E17" w:rsidRDefault="00000000">
      <w:pPr>
        <w:pStyle w:val="Ttulo2"/>
        <w:spacing w:before="0" w:after="0"/>
      </w:pPr>
      <w:bookmarkStart w:id="86" w:name="_3o7alnk" w:colFirst="0" w:colLast="0"/>
      <w:bookmarkEnd w:id="86"/>
      <w:r>
        <w:t>5.1.1 Requisitos funcionais</w:t>
      </w:r>
    </w:p>
    <w:p w14:paraId="5C4C203E" w14:textId="1EBC6011" w:rsidR="002E5401" w:rsidRDefault="002E5401" w:rsidP="002E5401">
      <w:pPr>
        <w:ind w:firstLine="0"/>
      </w:pPr>
      <w:r>
        <w:rPr>
          <w:noProof/>
        </w:rPr>
        <w:drawing>
          <wp:inline distT="0" distB="0" distL="0" distR="0" wp14:anchorId="3BBE298B" wp14:editId="094C8A46">
            <wp:extent cx="5563398" cy="3518535"/>
            <wp:effectExtent l="0" t="0" r="0" b="5715"/>
            <wp:docPr id="12928180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180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5773" cy="352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CC13" w14:textId="77777777" w:rsidR="002E5401" w:rsidRDefault="002E5401" w:rsidP="002E5401"/>
    <w:p w14:paraId="191BBA0C" w14:textId="77777777" w:rsidR="002E5401" w:rsidRPr="002E5401" w:rsidRDefault="002E5401" w:rsidP="002E5401"/>
    <w:p w14:paraId="544E6AC7" w14:textId="77777777" w:rsidR="00C31E17" w:rsidRDefault="00000000">
      <w:pPr>
        <w:pStyle w:val="Ttulo3"/>
        <w:spacing w:before="0" w:after="0" w:line="360" w:lineRule="auto"/>
        <w:rPr>
          <w:b/>
        </w:rPr>
      </w:pPr>
      <w:bookmarkStart w:id="87" w:name="_23ckvvd" w:colFirst="0" w:colLast="0"/>
      <w:bookmarkEnd w:id="87"/>
      <w:r>
        <w:rPr>
          <w:b/>
        </w:rPr>
        <w:t xml:space="preserve">5.1.2 Requisitos não funcionais </w:t>
      </w:r>
    </w:p>
    <w:p w14:paraId="795DA636" w14:textId="77777777" w:rsidR="002E5401" w:rsidRDefault="002E5401" w:rsidP="002E5401"/>
    <w:p w14:paraId="5C1B5209" w14:textId="77777777" w:rsidR="002E5401" w:rsidRPr="002E5401" w:rsidRDefault="002E5401" w:rsidP="002E5401"/>
    <w:p w14:paraId="5F63437C" w14:textId="3BA62890" w:rsidR="00C31E17" w:rsidRDefault="002E5401" w:rsidP="002E5401">
      <w:pPr>
        <w:tabs>
          <w:tab w:val="left" w:pos="0"/>
          <w:tab w:val="left" w:pos="0"/>
        </w:tabs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432378BA" wp14:editId="3A1AF594">
            <wp:extent cx="5594985" cy="2957151"/>
            <wp:effectExtent l="0" t="0" r="5715" b="0"/>
            <wp:docPr id="16746976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976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3035" cy="296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DB29" w14:textId="77777777" w:rsidR="00C31E17" w:rsidRDefault="00C31E17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4D84C268" w14:textId="77777777" w:rsidR="00C31E17" w:rsidRDefault="00C31E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</w:pPr>
    </w:p>
    <w:p w14:paraId="7922FC33" w14:textId="77777777" w:rsidR="00C31E1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</w:pPr>
      <w:r>
        <w:rPr>
          <w:sz w:val="20"/>
          <w:szCs w:val="20"/>
        </w:rPr>
        <w:t>Fonte: O autor, 2022</w:t>
      </w:r>
    </w:p>
    <w:p w14:paraId="4E322A5C" w14:textId="77777777" w:rsidR="00C31E17" w:rsidRDefault="00C31E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</w:pPr>
    </w:p>
    <w:p w14:paraId="758FF2BF" w14:textId="77777777" w:rsidR="00C31E17" w:rsidRDefault="00C31E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E6075BC" w14:textId="77777777" w:rsidR="00C31E17" w:rsidRDefault="00C31E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459179F3" w14:textId="77777777" w:rsidR="00C31E17" w:rsidRDefault="00C31E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79003225" w14:textId="77777777" w:rsidR="00C31E17" w:rsidRDefault="00C31E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7C9E53B4" w14:textId="77777777" w:rsidR="002E5401" w:rsidRDefault="002E54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E9A2B63" w14:textId="77777777" w:rsidR="002E5401" w:rsidRDefault="002E54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6A41D192" w14:textId="77777777" w:rsidR="002E5401" w:rsidRDefault="002E54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16C0621B" w14:textId="77777777" w:rsidR="002E5401" w:rsidRDefault="002E54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711909BD" w14:textId="77777777" w:rsidR="002E5401" w:rsidRDefault="002E54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19A156EF" w14:textId="77777777" w:rsidR="002E5401" w:rsidRDefault="002E54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15C87228" w14:textId="77777777" w:rsidR="002E5401" w:rsidRDefault="002E54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1790B19A" w14:textId="77777777" w:rsidR="00C31E17" w:rsidRDefault="00C31E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4FA13AC" w14:textId="77777777" w:rsidR="00C31E17" w:rsidRDefault="00C31E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8D18634" w14:textId="77777777" w:rsidR="00C31E17" w:rsidRDefault="00C31E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9162EC5" w14:textId="77777777" w:rsidR="00C31E17" w:rsidRDefault="00000000">
      <w:pPr>
        <w:pStyle w:val="Ttulo2"/>
        <w:numPr>
          <w:ilvl w:val="1"/>
          <w:numId w:val="3"/>
        </w:numPr>
        <w:spacing w:before="0" w:after="0"/>
      </w:pPr>
      <w:bookmarkStart w:id="88" w:name="_ihv636" w:colFirst="0" w:colLast="0"/>
      <w:bookmarkEnd w:id="88"/>
      <w:r>
        <w:t xml:space="preserve"> Diagrama de Contexto</w:t>
      </w:r>
    </w:p>
    <w:p w14:paraId="330CDFAF" w14:textId="6FBB53FC" w:rsidR="00C31E17" w:rsidRDefault="00A572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Diagrama de contexto mostra um sistema e, em seguida, mostrar suas relações com outras entidades externas através do fluxo de dados. Fornecendo uma visão panorâmica do sistema, o diagrama de contexto é de suma importância no desenvolvimento de um sistema.</w:t>
      </w:r>
    </w:p>
    <w:p w14:paraId="0FEE052F" w14:textId="7BB5ECBA" w:rsidR="00C31E17" w:rsidRDefault="002E5401" w:rsidP="002E54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41"/>
        <w:jc w:val="center"/>
        <w:rPr>
          <w:noProof/>
          <w:color w:val="000000"/>
        </w:rPr>
      </w:pPr>
      <w:r>
        <w:rPr>
          <w:noProof/>
          <w:color w:val="000000"/>
        </w:rPr>
        <w:tab/>
      </w:r>
      <w:r>
        <w:rPr>
          <w:noProof/>
        </w:rPr>
        <w:drawing>
          <wp:inline distT="0" distB="0" distL="0" distR="0" wp14:anchorId="0D47A511" wp14:editId="10943CA5">
            <wp:extent cx="3781425" cy="2733675"/>
            <wp:effectExtent l="0" t="0" r="9525" b="9525"/>
            <wp:docPr id="3248293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293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7696" w14:textId="77777777" w:rsidR="002E5401" w:rsidRDefault="002E5401" w:rsidP="002E54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41"/>
        <w:jc w:val="center"/>
        <w:rPr>
          <w:color w:val="000000"/>
        </w:rPr>
      </w:pPr>
    </w:p>
    <w:p w14:paraId="39498FED" w14:textId="77777777" w:rsidR="00C31E17" w:rsidRDefault="00000000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5623453F" w14:textId="77777777" w:rsidR="00C31E17" w:rsidRDefault="00C31E17"/>
    <w:p w14:paraId="22246D09" w14:textId="77777777" w:rsidR="00C31E17" w:rsidRDefault="00C31E17">
      <w:pPr>
        <w:ind w:firstLine="0"/>
      </w:pPr>
    </w:p>
    <w:p w14:paraId="6A77C25E" w14:textId="77777777" w:rsidR="00C31E17" w:rsidRDefault="00C31E17">
      <w:pPr>
        <w:ind w:firstLine="0"/>
      </w:pPr>
    </w:p>
    <w:p w14:paraId="64438EE2" w14:textId="77777777" w:rsidR="002E5401" w:rsidRDefault="002E5401">
      <w:pPr>
        <w:ind w:firstLine="0"/>
      </w:pPr>
    </w:p>
    <w:p w14:paraId="77087324" w14:textId="77777777" w:rsidR="002E5401" w:rsidRDefault="002E5401">
      <w:pPr>
        <w:ind w:firstLine="0"/>
      </w:pPr>
    </w:p>
    <w:p w14:paraId="284E1A5C" w14:textId="77777777" w:rsidR="002E5401" w:rsidRDefault="002E5401">
      <w:pPr>
        <w:ind w:firstLine="0"/>
      </w:pPr>
    </w:p>
    <w:p w14:paraId="1A94B2DF" w14:textId="77777777" w:rsidR="002E5401" w:rsidRDefault="002E5401">
      <w:pPr>
        <w:ind w:firstLine="0"/>
      </w:pPr>
    </w:p>
    <w:p w14:paraId="48500BA4" w14:textId="77777777" w:rsidR="002E5401" w:rsidRDefault="002E5401">
      <w:pPr>
        <w:ind w:firstLine="0"/>
      </w:pPr>
    </w:p>
    <w:p w14:paraId="1AB2ACD9" w14:textId="77777777" w:rsidR="002E5401" w:rsidRDefault="002E5401">
      <w:pPr>
        <w:ind w:firstLine="0"/>
      </w:pPr>
    </w:p>
    <w:p w14:paraId="0F6870A9" w14:textId="77777777" w:rsidR="00C31E17" w:rsidRDefault="00000000">
      <w:pPr>
        <w:pStyle w:val="Ttulo2"/>
        <w:numPr>
          <w:ilvl w:val="1"/>
          <w:numId w:val="3"/>
        </w:numPr>
        <w:rPr>
          <w:ins w:id="89" w:author="Matheus" w:date="2023-07-07T23:05:00Z"/>
        </w:rPr>
      </w:pPr>
      <w:bookmarkStart w:id="90" w:name="_32hioqz" w:colFirst="0" w:colLast="0"/>
      <w:bookmarkEnd w:id="90"/>
      <w:r>
        <w:lastRenderedPageBreak/>
        <w:t>Diagrama de Fluxo de dados</w:t>
      </w:r>
    </w:p>
    <w:p w14:paraId="22678A45" w14:textId="2B23F384" w:rsidR="00F33470" w:rsidRPr="00F33470" w:rsidRDefault="00F33470" w:rsidP="00F33470">
      <w:pPr>
        <w:pPrChange w:id="91" w:author="Matheus" w:date="2023-07-07T23:05:00Z">
          <w:pPr>
            <w:pStyle w:val="Ttulo2"/>
            <w:numPr>
              <w:ilvl w:val="1"/>
              <w:numId w:val="3"/>
            </w:numPr>
            <w:ind w:left="360" w:hanging="360"/>
          </w:pPr>
        </w:pPrChange>
      </w:pPr>
      <w:ins w:id="92" w:author="Matheus" w:date="2023-07-07T23:05:00Z">
        <w:r w:rsidRPr="00F33470">
          <w:t>Um diagrama de fluxo de dados é uma representação gráfica que mostra como os dados são processados e movidos dentro de um sistema. O diagrama ajuda a entender o fluxo de informações, identificar problemas e melhorar a eficiência do sistema.</w:t>
        </w:r>
      </w:ins>
    </w:p>
    <w:p w14:paraId="34B6B513" w14:textId="77777777" w:rsidR="00C31E17" w:rsidRDefault="00C31E17">
      <w:pPr>
        <w:ind w:firstLine="0"/>
        <w:rPr>
          <w:ins w:id="93" w:author="Matheus" w:date="2023-07-07T22:30:00Z"/>
        </w:rPr>
      </w:pPr>
    </w:p>
    <w:p w14:paraId="7C723079" w14:textId="77777777" w:rsidR="002D5705" w:rsidRDefault="002D5705">
      <w:pPr>
        <w:ind w:firstLine="0"/>
        <w:rPr>
          <w:ins w:id="94" w:author="Matheus" w:date="2023-07-07T22:30:00Z"/>
        </w:rPr>
      </w:pPr>
    </w:p>
    <w:p w14:paraId="5E851553" w14:textId="61B3E180" w:rsidR="002D5705" w:rsidRDefault="002D5705">
      <w:pPr>
        <w:ind w:firstLine="0"/>
      </w:pPr>
      <w:ins w:id="95" w:author="Matheus" w:date="2023-07-07T22:31:00Z">
        <w:r>
          <w:rPr>
            <w:noProof/>
          </w:rPr>
          <w:drawing>
            <wp:inline distT="0" distB="0" distL="0" distR="0" wp14:anchorId="6E0A8CBF" wp14:editId="6AAB374A">
              <wp:extent cx="5647240" cy="2838893"/>
              <wp:effectExtent l="0" t="0" r="0" b="0"/>
              <wp:docPr id="549942896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658943" cy="284477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04D5DC9" w14:textId="77777777" w:rsidR="00C31E17" w:rsidRDefault="00000000">
      <w:pPr>
        <w:rPr>
          <w:b/>
          <w:sz w:val="20"/>
          <w:szCs w:val="20"/>
        </w:rPr>
      </w:pPr>
      <w:r>
        <w:t xml:space="preserve">     </w:t>
      </w:r>
      <w:r>
        <w:rPr>
          <w:b/>
          <w:sz w:val="20"/>
          <w:szCs w:val="20"/>
        </w:rPr>
        <w:t>Fonte: O autor, 2022</w:t>
      </w:r>
    </w:p>
    <w:p w14:paraId="1313D797" w14:textId="77777777" w:rsidR="00C31E17" w:rsidRDefault="00C31E17">
      <w:pPr>
        <w:rPr>
          <w:b/>
          <w:sz w:val="20"/>
          <w:szCs w:val="20"/>
        </w:rPr>
      </w:pPr>
    </w:p>
    <w:p w14:paraId="7B428116" w14:textId="77777777" w:rsidR="00C31E17" w:rsidRDefault="00C31E17">
      <w:pPr>
        <w:rPr>
          <w:b/>
          <w:sz w:val="20"/>
          <w:szCs w:val="20"/>
        </w:rPr>
      </w:pPr>
    </w:p>
    <w:p w14:paraId="415F22E7" w14:textId="77777777" w:rsidR="00C31E17" w:rsidRDefault="00C31E17">
      <w:pPr>
        <w:rPr>
          <w:b/>
          <w:sz w:val="20"/>
          <w:szCs w:val="20"/>
        </w:rPr>
      </w:pPr>
    </w:p>
    <w:p w14:paraId="79CABFC5" w14:textId="77777777" w:rsidR="00C31E17" w:rsidRDefault="00C31E17">
      <w:pPr>
        <w:rPr>
          <w:b/>
          <w:sz w:val="20"/>
          <w:szCs w:val="20"/>
        </w:rPr>
      </w:pPr>
    </w:p>
    <w:p w14:paraId="722BF02F" w14:textId="77777777" w:rsidR="00C31E17" w:rsidRDefault="00C31E17">
      <w:pPr>
        <w:rPr>
          <w:b/>
          <w:sz w:val="20"/>
          <w:szCs w:val="20"/>
        </w:rPr>
      </w:pPr>
    </w:p>
    <w:p w14:paraId="1AAA3296" w14:textId="77777777" w:rsidR="00C31E17" w:rsidRDefault="00C31E17">
      <w:pPr>
        <w:rPr>
          <w:b/>
          <w:sz w:val="20"/>
          <w:szCs w:val="20"/>
        </w:rPr>
      </w:pPr>
    </w:p>
    <w:p w14:paraId="0E63738B" w14:textId="77777777" w:rsidR="00C31E17" w:rsidRDefault="00C31E17">
      <w:pPr>
        <w:rPr>
          <w:b/>
          <w:sz w:val="20"/>
          <w:szCs w:val="20"/>
        </w:rPr>
      </w:pPr>
    </w:p>
    <w:p w14:paraId="1854672D" w14:textId="77777777" w:rsidR="00C31E17" w:rsidRDefault="00C31E17">
      <w:pPr>
        <w:rPr>
          <w:b/>
          <w:sz w:val="20"/>
          <w:szCs w:val="20"/>
        </w:rPr>
      </w:pPr>
    </w:p>
    <w:p w14:paraId="1AC9E8E0" w14:textId="77777777" w:rsidR="002E5401" w:rsidRDefault="002E5401">
      <w:pPr>
        <w:rPr>
          <w:b/>
          <w:sz w:val="20"/>
          <w:szCs w:val="20"/>
        </w:rPr>
      </w:pPr>
    </w:p>
    <w:p w14:paraId="0A6D52AA" w14:textId="77777777" w:rsidR="002E5401" w:rsidRDefault="002E5401">
      <w:pPr>
        <w:rPr>
          <w:b/>
          <w:sz w:val="20"/>
          <w:szCs w:val="20"/>
        </w:rPr>
      </w:pPr>
    </w:p>
    <w:p w14:paraId="350A5597" w14:textId="77777777" w:rsidR="002E5401" w:rsidRDefault="002E5401">
      <w:pPr>
        <w:rPr>
          <w:b/>
          <w:sz w:val="20"/>
          <w:szCs w:val="20"/>
        </w:rPr>
      </w:pPr>
    </w:p>
    <w:p w14:paraId="6D51FE55" w14:textId="77777777" w:rsidR="002E5401" w:rsidRDefault="002E5401">
      <w:pPr>
        <w:rPr>
          <w:b/>
          <w:sz w:val="20"/>
          <w:szCs w:val="20"/>
        </w:rPr>
      </w:pPr>
    </w:p>
    <w:p w14:paraId="22A66DAD" w14:textId="77777777" w:rsidR="002E5401" w:rsidRDefault="002E5401">
      <w:pPr>
        <w:rPr>
          <w:b/>
          <w:sz w:val="20"/>
          <w:szCs w:val="20"/>
        </w:rPr>
      </w:pPr>
    </w:p>
    <w:p w14:paraId="1AFD2BB4" w14:textId="77777777" w:rsidR="002E5401" w:rsidRDefault="002E5401">
      <w:pPr>
        <w:rPr>
          <w:b/>
          <w:sz w:val="20"/>
          <w:szCs w:val="20"/>
        </w:rPr>
      </w:pPr>
    </w:p>
    <w:p w14:paraId="0EF523AA" w14:textId="77777777" w:rsidR="002E5401" w:rsidRDefault="002E5401">
      <w:pPr>
        <w:rPr>
          <w:b/>
          <w:sz w:val="20"/>
          <w:szCs w:val="20"/>
        </w:rPr>
      </w:pPr>
    </w:p>
    <w:p w14:paraId="77763489" w14:textId="77777777" w:rsidR="002E5401" w:rsidRDefault="002E5401">
      <w:pPr>
        <w:rPr>
          <w:b/>
          <w:sz w:val="20"/>
          <w:szCs w:val="20"/>
        </w:rPr>
      </w:pPr>
    </w:p>
    <w:p w14:paraId="4D99F5D3" w14:textId="77777777" w:rsidR="002E5401" w:rsidRDefault="002E5401">
      <w:pPr>
        <w:rPr>
          <w:b/>
          <w:sz w:val="20"/>
          <w:szCs w:val="20"/>
        </w:rPr>
      </w:pPr>
    </w:p>
    <w:p w14:paraId="7538DB32" w14:textId="77777777" w:rsidR="002E5401" w:rsidRDefault="002E5401">
      <w:pPr>
        <w:rPr>
          <w:b/>
          <w:sz w:val="20"/>
          <w:szCs w:val="20"/>
        </w:rPr>
      </w:pPr>
    </w:p>
    <w:p w14:paraId="62129DA8" w14:textId="77777777" w:rsidR="002E5401" w:rsidRDefault="002E5401">
      <w:pPr>
        <w:rPr>
          <w:b/>
          <w:sz w:val="20"/>
          <w:szCs w:val="20"/>
        </w:rPr>
      </w:pPr>
    </w:p>
    <w:p w14:paraId="03D51139" w14:textId="77777777" w:rsidR="002E5401" w:rsidRDefault="002E5401">
      <w:pPr>
        <w:rPr>
          <w:b/>
          <w:sz w:val="20"/>
          <w:szCs w:val="20"/>
        </w:rPr>
      </w:pPr>
    </w:p>
    <w:p w14:paraId="1871F4C4" w14:textId="77777777" w:rsidR="002E5401" w:rsidRDefault="002E5401">
      <w:pPr>
        <w:rPr>
          <w:b/>
          <w:sz w:val="20"/>
          <w:szCs w:val="20"/>
        </w:rPr>
      </w:pPr>
    </w:p>
    <w:p w14:paraId="17CBF678" w14:textId="77777777" w:rsidR="002E5401" w:rsidRDefault="002E5401">
      <w:pPr>
        <w:rPr>
          <w:b/>
          <w:sz w:val="20"/>
          <w:szCs w:val="20"/>
        </w:rPr>
      </w:pPr>
    </w:p>
    <w:p w14:paraId="54D3D077" w14:textId="77777777" w:rsidR="002E5401" w:rsidRDefault="002E5401">
      <w:pPr>
        <w:rPr>
          <w:b/>
          <w:sz w:val="20"/>
          <w:szCs w:val="20"/>
        </w:rPr>
      </w:pPr>
    </w:p>
    <w:p w14:paraId="7906EE5A" w14:textId="77777777" w:rsidR="00C31E17" w:rsidRDefault="00C31E17">
      <w:pPr>
        <w:rPr>
          <w:b/>
          <w:sz w:val="20"/>
          <w:szCs w:val="20"/>
        </w:rPr>
      </w:pPr>
    </w:p>
    <w:p w14:paraId="19F2FE11" w14:textId="77777777" w:rsidR="00C31E17" w:rsidRDefault="00000000">
      <w:pPr>
        <w:pStyle w:val="Ttulo2"/>
        <w:numPr>
          <w:ilvl w:val="1"/>
          <w:numId w:val="3"/>
        </w:numPr>
        <w:ind w:left="578" w:hanging="578"/>
      </w:pPr>
      <w:bookmarkStart w:id="96" w:name="_1hmsyys" w:colFirst="0" w:colLast="0"/>
      <w:bookmarkEnd w:id="96"/>
      <w:r>
        <w:t>Diagrama de Entidade e relacionamento</w:t>
      </w:r>
    </w:p>
    <w:p w14:paraId="1A097FF6" w14:textId="74E965D8" w:rsidR="00C31E17" w:rsidRDefault="00DD092A" w:rsidP="002E5401">
      <w:pPr>
        <w:spacing w:line="360" w:lineRule="auto"/>
        <w:ind w:firstLine="578"/>
      </w:pPr>
      <w:r w:rsidRPr="00DD092A">
        <w:t>Um diagrama de entidade e relacionamento (DER) é uma representação gráfica que descreve as entidades relevantes de um sistema e os relacionamentos entre elas. É uma técnica amplamente utilizada na modelagem de dados e no projeto de bancos de dados.</w:t>
      </w:r>
    </w:p>
    <w:p w14:paraId="57579619" w14:textId="5DAEA12B" w:rsidR="00DD092A" w:rsidRDefault="00DD092A">
      <w:pPr>
        <w:ind w:firstLine="0"/>
      </w:pPr>
      <w:r>
        <w:rPr>
          <w:noProof/>
        </w:rPr>
        <w:lastRenderedPageBreak/>
        <w:drawing>
          <wp:inline distT="0" distB="0" distL="0" distR="0" wp14:anchorId="707345AA" wp14:editId="309EBC49">
            <wp:extent cx="5718810" cy="3064510"/>
            <wp:effectExtent l="0" t="0" r="0" b="2540"/>
            <wp:docPr id="119522985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EB32A" w14:textId="77777777" w:rsidR="00C31E17" w:rsidRDefault="00000000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14:paraId="0CAC584F" w14:textId="77777777" w:rsidR="00C31E17" w:rsidRDefault="00C31E17">
      <w:pPr>
        <w:tabs>
          <w:tab w:val="left" w:pos="0"/>
          <w:tab w:val="left" w:pos="0"/>
        </w:tabs>
        <w:ind w:firstLine="0"/>
      </w:pPr>
    </w:p>
    <w:p w14:paraId="4AC48087" w14:textId="77777777" w:rsidR="00C31E17" w:rsidRDefault="00C31E17">
      <w:pPr>
        <w:tabs>
          <w:tab w:val="left" w:pos="0"/>
          <w:tab w:val="left" w:pos="0"/>
        </w:tabs>
        <w:ind w:firstLine="0"/>
      </w:pPr>
    </w:p>
    <w:p w14:paraId="6F838CDD" w14:textId="77777777" w:rsidR="00C31E17" w:rsidRDefault="00C31E17">
      <w:pPr>
        <w:tabs>
          <w:tab w:val="left" w:pos="0"/>
          <w:tab w:val="left" w:pos="0"/>
        </w:tabs>
        <w:ind w:firstLine="0"/>
      </w:pPr>
    </w:p>
    <w:p w14:paraId="2D04F31C" w14:textId="77777777" w:rsidR="002E5401" w:rsidRDefault="002E5401">
      <w:pPr>
        <w:tabs>
          <w:tab w:val="left" w:pos="0"/>
          <w:tab w:val="left" w:pos="0"/>
        </w:tabs>
        <w:ind w:firstLine="0"/>
      </w:pPr>
    </w:p>
    <w:p w14:paraId="4492B44C" w14:textId="77777777" w:rsidR="002E5401" w:rsidRDefault="002E5401">
      <w:pPr>
        <w:tabs>
          <w:tab w:val="left" w:pos="0"/>
          <w:tab w:val="left" w:pos="0"/>
        </w:tabs>
        <w:ind w:firstLine="0"/>
      </w:pPr>
    </w:p>
    <w:p w14:paraId="7E808546" w14:textId="77777777" w:rsidR="002E5401" w:rsidRDefault="002E5401">
      <w:pPr>
        <w:tabs>
          <w:tab w:val="left" w:pos="0"/>
          <w:tab w:val="left" w:pos="0"/>
        </w:tabs>
        <w:ind w:firstLine="0"/>
      </w:pPr>
    </w:p>
    <w:p w14:paraId="5D8EC308" w14:textId="77777777" w:rsidR="002E5401" w:rsidRDefault="002E5401">
      <w:pPr>
        <w:tabs>
          <w:tab w:val="left" w:pos="0"/>
          <w:tab w:val="left" w:pos="0"/>
        </w:tabs>
        <w:ind w:firstLine="0"/>
      </w:pPr>
    </w:p>
    <w:p w14:paraId="5DEBBE9E" w14:textId="77777777" w:rsidR="002E5401" w:rsidRDefault="002E5401">
      <w:pPr>
        <w:tabs>
          <w:tab w:val="left" w:pos="0"/>
          <w:tab w:val="left" w:pos="0"/>
        </w:tabs>
        <w:ind w:firstLine="0"/>
      </w:pPr>
    </w:p>
    <w:p w14:paraId="6F9AC521" w14:textId="77777777" w:rsidR="002E5401" w:rsidRDefault="002E5401">
      <w:pPr>
        <w:tabs>
          <w:tab w:val="left" w:pos="0"/>
          <w:tab w:val="left" w:pos="0"/>
        </w:tabs>
        <w:ind w:firstLine="0"/>
      </w:pPr>
    </w:p>
    <w:p w14:paraId="791624FF" w14:textId="77777777" w:rsidR="002E5401" w:rsidRDefault="002E5401">
      <w:pPr>
        <w:tabs>
          <w:tab w:val="left" w:pos="0"/>
          <w:tab w:val="left" w:pos="0"/>
        </w:tabs>
        <w:ind w:firstLine="0"/>
      </w:pPr>
    </w:p>
    <w:p w14:paraId="24BFE19D" w14:textId="77777777" w:rsidR="00C31E17" w:rsidRPr="00E911B6" w:rsidRDefault="00000000">
      <w:pPr>
        <w:pStyle w:val="Ttulo2"/>
        <w:numPr>
          <w:ilvl w:val="1"/>
          <w:numId w:val="3"/>
        </w:numPr>
        <w:ind w:left="578" w:hanging="578"/>
      </w:pPr>
      <w:bookmarkStart w:id="97" w:name="_41mghml" w:colFirst="0" w:colLast="0"/>
      <w:bookmarkEnd w:id="97"/>
      <w:r w:rsidRPr="00E911B6">
        <w:t>Dicionário de Dados</w:t>
      </w:r>
    </w:p>
    <w:p w14:paraId="703F0A17" w14:textId="6196412C" w:rsidR="00C31E17" w:rsidRDefault="002E5401">
      <w:pPr>
        <w:tabs>
          <w:tab w:val="left" w:pos="0"/>
          <w:tab w:val="left" w:pos="0"/>
        </w:tabs>
        <w:spacing w:before="240" w:line="360" w:lineRule="auto"/>
        <w:ind w:firstLine="0"/>
      </w:pPr>
      <w:r>
        <w:tab/>
      </w:r>
      <w:r w:rsidR="00E911B6" w:rsidRPr="002E5401">
        <w:t>Est</w:t>
      </w:r>
      <w:r w:rsidR="00E911B6">
        <w:t xml:space="preserve">rutura onde será definida e descrita os elementos que compõe o banco de dados. Contem informações de cada campo, atributo ou variável, funcionando como um dicionário que explica o significado de cada parte do banco de dados. Servindo de </w:t>
      </w:r>
      <w:r w:rsidR="00E911B6">
        <w:lastRenderedPageBreak/>
        <w:t>referencial para aqueles que tentarem entender o banco. Contendo todas explicações necessárias para que não haja duvidas sobre as informações nele contidas.</w:t>
      </w:r>
    </w:p>
    <w:p w14:paraId="2A6EA09D" w14:textId="17CAA73C" w:rsidR="00E911B6" w:rsidRPr="00A136E1" w:rsidRDefault="00F219DE" w:rsidP="00E911B6">
      <w:pPr>
        <w:spacing w:line="240" w:lineRule="auto"/>
        <w:ind w:left="2268" w:firstLine="0"/>
        <w:rPr>
          <w:sz w:val="22"/>
          <w:szCs w:val="22"/>
          <w:rPrChange w:id="98" w:author="Matheus" w:date="2023-07-07T23:11:00Z">
            <w:rPr/>
          </w:rPrChange>
        </w:rPr>
      </w:pPr>
      <w:r w:rsidRPr="00A136E1">
        <w:rPr>
          <w:sz w:val="22"/>
          <w:szCs w:val="22"/>
          <w:rPrChange w:id="99" w:author="Matheus" w:date="2023-07-07T23:11:00Z">
            <w:rPr/>
          </w:rPrChange>
        </w:rPr>
        <w:t>[...]Ferramenta que pode ser muito útil em grandes organizações é o sistema de dicionário de dados (ou repositório de dados). Além de guardar informações sobre os esquemas e restrições no catálogo, o dicionário de dados armazena outras informações, como as decisões de projeto, os padrões de utilização, as descrições dos programas das aplicações e as informações dos usuários.</w:t>
      </w:r>
      <w:r w:rsidRPr="00A136E1">
        <w:rPr>
          <w:sz w:val="22"/>
          <w:szCs w:val="22"/>
          <w:shd w:val="clear" w:color="auto" w:fill="FFFFFF"/>
          <w:rPrChange w:id="100" w:author="Matheus" w:date="2023-07-07T23:11:00Z">
            <w:rPr>
              <w:shd w:val="clear" w:color="auto" w:fill="FFFFFF"/>
            </w:rPr>
          </w:rPrChange>
        </w:rPr>
        <w:t xml:space="preserve"> (ELMASRI, 2005.)</w:t>
      </w:r>
    </w:p>
    <w:p w14:paraId="4BC5949B" w14:textId="3A200746" w:rsidR="00E911B6" w:rsidRPr="00E911B6" w:rsidRDefault="002E5401" w:rsidP="002E5401">
      <w:pPr>
        <w:tabs>
          <w:tab w:val="left" w:pos="0"/>
          <w:tab w:val="left" w:pos="0"/>
        </w:tabs>
        <w:spacing w:before="240" w:line="360" w:lineRule="auto"/>
        <w:ind w:firstLine="0"/>
        <w:jc w:val="center"/>
      </w:pPr>
      <w:r>
        <w:rPr>
          <w:noProof/>
        </w:rPr>
        <w:drawing>
          <wp:inline distT="0" distB="0" distL="0" distR="0" wp14:anchorId="79C3CB90" wp14:editId="2414D1BE">
            <wp:extent cx="5250464" cy="4994910"/>
            <wp:effectExtent l="0" t="0" r="7620" b="0"/>
            <wp:docPr id="10887779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779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3704" cy="499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360E" w14:textId="6916B2EF" w:rsidR="00E911B6" w:rsidRDefault="002E5401" w:rsidP="002E5401">
      <w:pPr>
        <w:tabs>
          <w:tab w:val="left" w:pos="0"/>
          <w:tab w:val="left" w:pos="0"/>
        </w:tabs>
        <w:spacing w:before="240"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6DB7B07" wp14:editId="18CAF1B6">
            <wp:extent cx="5255664" cy="2499360"/>
            <wp:effectExtent l="0" t="0" r="2540" b="0"/>
            <wp:docPr id="4530382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382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1419" cy="250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F295" w14:textId="0F1EE78D" w:rsidR="00E911B6" w:rsidRDefault="002E5401" w:rsidP="002E5401">
      <w:pPr>
        <w:ind w:firstLine="0"/>
        <w:jc w:val="center"/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2FA5C146" wp14:editId="6D884033">
            <wp:extent cx="5175966" cy="5404485"/>
            <wp:effectExtent l="0" t="0" r="5715" b="5715"/>
            <wp:docPr id="12979408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408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7890" cy="540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2E0D" w14:textId="58FF1F17" w:rsidR="00E911B6" w:rsidRDefault="002E5401" w:rsidP="002E5401">
      <w:pPr>
        <w:ind w:firstLine="0"/>
        <w:jc w:val="center"/>
        <w:rPr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E58A88F" wp14:editId="69259DD9">
            <wp:extent cx="5004168" cy="2385060"/>
            <wp:effectExtent l="0" t="0" r="6350" b="0"/>
            <wp:docPr id="728289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894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7703" cy="238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622C" w14:textId="6941C95E" w:rsidR="00E911B6" w:rsidRDefault="002E5401" w:rsidP="002E5401">
      <w:pPr>
        <w:ind w:firstLine="0"/>
        <w:jc w:val="center"/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1BD6FD4F" wp14:editId="10065F25">
            <wp:extent cx="4918710" cy="5630773"/>
            <wp:effectExtent l="0" t="0" r="0" b="8255"/>
            <wp:docPr id="9771531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1531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9342" cy="563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0E30" w14:textId="63257C46" w:rsidR="00C31E17" w:rsidRDefault="00E911B6">
      <w:pPr>
        <w:ind w:firstLine="0"/>
      </w:pPr>
      <w:r>
        <w:rPr>
          <w:b/>
          <w:sz w:val="20"/>
          <w:szCs w:val="20"/>
        </w:rPr>
        <w:lastRenderedPageBreak/>
        <w:t>Fonte: O autor, 2022</w:t>
      </w:r>
    </w:p>
    <w:p w14:paraId="15A3ADAC" w14:textId="77777777" w:rsidR="00C31E17" w:rsidRDefault="00000000">
      <w:pPr>
        <w:pStyle w:val="Ttulo2"/>
        <w:numPr>
          <w:ilvl w:val="1"/>
          <w:numId w:val="1"/>
        </w:numPr>
        <w:rPr>
          <w:ins w:id="101" w:author="Matheus" w:date="2023-07-07T23:09:00Z"/>
        </w:rPr>
      </w:pPr>
      <w:bookmarkStart w:id="102" w:name="_2grqrue" w:colFirst="0" w:colLast="0"/>
      <w:bookmarkEnd w:id="102"/>
      <w:r>
        <w:t>Diagrama de Caso de Uso</w:t>
      </w:r>
    </w:p>
    <w:p w14:paraId="6205D5C3" w14:textId="3582198D" w:rsidR="00A136E1" w:rsidRDefault="00A136E1" w:rsidP="00F33470">
      <w:pPr>
        <w:rPr>
          <w:ins w:id="103" w:author="Matheus" w:date="2023-07-07T23:11:00Z"/>
        </w:rPr>
      </w:pPr>
      <w:ins w:id="104" w:author="Matheus" w:date="2023-07-07T23:10:00Z">
        <w:r w:rsidRPr="00A136E1">
          <w:t>É um tipo de diagrama de comportamento que descreve as interações entre atores (usuários) e um sistema</w:t>
        </w:r>
        <w:r>
          <w:t>.</w:t>
        </w:r>
      </w:ins>
    </w:p>
    <w:p w14:paraId="762135BB" w14:textId="2807E047" w:rsidR="00A136E1" w:rsidRPr="006A1077" w:rsidRDefault="00A136E1" w:rsidP="00A136E1">
      <w:pPr>
        <w:spacing w:line="240" w:lineRule="auto"/>
        <w:ind w:left="2268" w:firstLine="0"/>
        <w:rPr>
          <w:ins w:id="105" w:author="Matheus" w:date="2023-07-07T23:11:00Z"/>
          <w:sz w:val="22"/>
          <w:szCs w:val="22"/>
        </w:rPr>
      </w:pPr>
      <w:ins w:id="106" w:author="Matheus" w:date="2023-07-07T23:12:00Z">
        <w:r w:rsidRPr="00A136E1">
          <w:rPr>
            <w:sz w:val="22"/>
            <w:szCs w:val="22"/>
            <w:shd w:val="clear" w:color="auto" w:fill="FFFFFF"/>
          </w:rPr>
          <w:t>É a representação das funcionalidades externamente observáveis do sistema e dos elementos externos ao sistema e, que com ele interagem (Bezerra, 2007);</w:t>
        </w:r>
      </w:ins>
    </w:p>
    <w:p w14:paraId="701CAFEA" w14:textId="77777777" w:rsidR="002D5705" w:rsidRDefault="002D5705" w:rsidP="002D5705">
      <w:pPr>
        <w:rPr>
          <w:ins w:id="107" w:author="Matheus" w:date="2023-07-07T22:31:00Z"/>
        </w:rPr>
      </w:pPr>
    </w:p>
    <w:p w14:paraId="306A3DBD" w14:textId="266C8362" w:rsidR="002D5705" w:rsidRPr="002D5705" w:rsidRDefault="002D5705" w:rsidP="002D5705">
      <w:pPr>
        <w:pPrChange w:id="108" w:author="Matheus" w:date="2023-07-07T22:31:00Z">
          <w:pPr>
            <w:pStyle w:val="Ttulo2"/>
            <w:numPr>
              <w:ilvl w:val="1"/>
              <w:numId w:val="1"/>
            </w:numPr>
            <w:ind w:left="360" w:hanging="360"/>
          </w:pPr>
        </w:pPrChange>
      </w:pPr>
      <w:ins w:id="109" w:author="Matheus" w:date="2023-07-07T22:31:00Z">
        <w:r>
          <w:rPr>
            <w:noProof/>
          </w:rPr>
          <w:drawing>
            <wp:inline distT="0" distB="0" distL="0" distR="0" wp14:anchorId="7AA22441" wp14:editId="5DFBF82B">
              <wp:extent cx="5762625" cy="4284980"/>
              <wp:effectExtent l="0" t="0" r="9525" b="1270"/>
              <wp:docPr id="1605222763" name="Imagem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2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62625" cy="4284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34A69F7" w14:textId="77777777" w:rsidR="00C31E17" w:rsidRDefault="00000000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  <w:bookmarkStart w:id="110" w:name="_44sinio" w:colFirst="0" w:colLast="0"/>
      <w:bookmarkEnd w:id="110"/>
      <w:r>
        <w:rPr>
          <w:b/>
          <w:sz w:val="20"/>
          <w:szCs w:val="20"/>
        </w:rPr>
        <w:t>Fonte: O autor, 2022</w:t>
      </w:r>
    </w:p>
    <w:p w14:paraId="18CFF157" w14:textId="77777777" w:rsidR="00C31E17" w:rsidRDefault="00C31E17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7C6A4A74" w14:textId="77777777" w:rsidR="00C31E17" w:rsidRDefault="00C31E17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14B738A8" w14:textId="77777777" w:rsidR="00C31E17" w:rsidRDefault="00C31E17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540549E4" w14:textId="77777777" w:rsidR="00C31E17" w:rsidRDefault="00000000">
      <w:pPr>
        <w:tabs>
          <w:tab w:val="left" w:pos="-5"/>
          <w:tab w:val="left" w:pos="-5"/>
          <w:tab w:val="left" w:pos="-5"/>
        </w:tabs>
        <w:ind w:left="720" w:hanging="861"/>
      </w:pPr>
      <w:r>
        <w:t>DIAGRAMA 02</w:t>
      </w:r>
    </w:p>
    <w:p w14:paraId="69F086E4" w14:textId="77777777" w:rsidR="00C31E17" w:rsidRDefault="00C31E17">
      <w:pPr>
        <w:tabs>
          <w:tab w:val="left" w:pos="709"/>
          <w:tab w:val="left" w:pos="709"/>
          <w:tab w:val="left" w:pos="709"/>
        </w:tabs>
        <w:ind w:firstLine="0"/>
      </w:pPr>
    </w:p>
    <w:p w14:paraId="4B73DB94" w14:textId="77777777" w:rsidR="00C31E17" w:rsidRDefault="00000000">
      <w:r>
        <w:rPr>
          <w:b/>
          <w:sz w:val="20"/>
          <w:szCs w:val="20"/>
        </w:rPr>
        <w:lastRenderedPageBreak/>
        <w:t>Fonte: O autor, 2022</w:t>
      </w:r>
    </w:p>
    <w:p w14:paraId="36BB952F" w14:textId="77777777" w:rsidR="00C31E17" w:rsidRDefault="00000000">
      <w:pPr>
        <w:pStyle w:val="Ttulo3"/>
        <w:numPr>
          <w:ilvl w:val="2"/>
          <w:numId w:val="1"/>
        </w:numPr>
      </w:pPr>
      <w:bookmarkStart w:id="111" w:name="_vx1227" w:colFirst="0" w:colLast="0"/>
      <w:bookmarkEnd w:id="111"/>
      <w:r>
        <w:t>Cadastrar</w:t>
      </w:r>
    </w:p>
    <w:p w14:paraId="5556EC70" w14:textId="77777777" w:rsidR="00C31E17" w:rsidRDefault="00C31E17">
      <w:pPr>
        <w:ind w:firstLine="0"/>
        <w:rPr>
          <w:b/>
        </w:rPr>
      </w:pPr>
    </w:p>
    <w:p w14:paraId="02B95FA8" w14:textId="77777777" w:rsidR="00C31E17" w:rsidRDefault="00000000">
      <w:pPr>
        <w:pStyle w:val="Ttulo3"/>
        <w:numPr>
          <w:ilvl w:val="2"/>
          <w:numId w:val="1"/>
        </w:numPr>
      </w:pPr>
      <w:bookmarkStart w:id="112" w:name="_vsohz8hitavy" w:colFirst="0" w:colLast="0"/>
      <w:bookmarkEnd w:id="112"/>
      <w:proofErr w:type="spellStart"/>
      <w:r>
        <w:t>Logar</w:t>
      </w:r>
      <w:proofErr w:type="spellEnd"/>
    </w:p>
    <w:p w14:paraId="1C9750C7" w14:textId="77777777" w:rsidR="00C31E17" w:rsidRDefault="00C31E17">
      <w:pPr>
        <w:tabs>
          <w:tab w:val="left" w:pos="709"/>
        </w:tabs>
        <w:ind w:firstLine="0"/>
        <w:rPr>
          <w:b/>
        </w:rPr>
      </w:pPr>
    </w:p>
    <w:p w14:paraId="7402A43B" w14:textId="77777777" w:rsidR="00C31E17" w:rsidRDefault="00000000">
      <w:pPr>
        <w:pStyle w:val="Ttulo3"/>
        <w:numPr>
          <w:ilvl w:val="2"/>
          <w:numId w:val="1"/>
        </w:numPr>
      </w:pPr>
      <w:bookmarkStart w:id="113" w:name="_w4pjqu5od5l" w:colFirst="0" w:colLast="0"/>
      <w:bookmarkEnd w:id="113"/>
      <w:r>
        <w:t>Cadastro de funcionário/profissional</w:t>
      </w:r>
    </w:p>
    <w:p w14:paraId="24635649" w14:textId="77777777" w:rsidR="00C31E17" w:rsidRDefault="00C31E17">
      <w:pPr>
        <w:tabs>
          <w:tab w:val="left" w:pos="709"/>
        </w:tabs>
        <w:ind w:firstLine="0"/>
      </w:pPr>
    </w:p>
    <w:p w14:paraId="11F1E2E6" w14:textId="77777777" w:rsidR="00C31E17" w:rsidRDefault="00C31E17">
      <w:pPr>
        <w:tabs>
          <w:tab w:val="left" w:pos="709"/>
        </w:tabs>
        <w:ind w:firstLine="0"/>
      </w:pPr>
    </w:p>
    <w:p w14:paraId="079A43C3" w14:textId="77777777" w:rsidR="00C31E17" w:rsidRDefault="00000000">
      <w:pPr>
        <w:pStyle w:val="Ttulo3"/>
        <w:numPr>
          <w:ilvl w:val="2"/>
          <w:numId w:val="1"/>
        </w:numPr>
        <w:spacing w:after="0" w:line="240" w:lineRule="auto"/>
      </w:pPr>
      <w:bookmarkStart w:id="114" w:name="_iimt9dgudcin" w:colFirst="0" w:colLast="0"/>
      <w:bookmarkEnd w:id="114"/>
      <w:r>
        <w:t xml:space="preserve">Consultar profissionais </w:t>
      </w:r>
    </w:p>
    <w:p w14:paraId="442637C7" w14:textId="77777777" w:rsidR="00C31E17" w:rsidRDefault="00C31E17">
      <w:pPr>
        <w:tabs>
          <w:tab w:val="left" w:pos="709"/>
        </w:tabs>
        <w:ind w:left="720" w:firstLine="0"/>
      </w:pPr>
    </w:p>
    <w:p w14:paraId="0936A004" w14:textId="77777777" w:rsidR="00C31E17" w:rsidRDefault="00C31E17">
      <w:pPr>
        <w:ind w:firstLine="0"/>
      </w:pPr>
    </w:p>
    <w:p w14:paraId="0FA58150" w14:textId="77777777" w:rsidR="00C31E17" w:rsidRDefault="00000000">
      <w:pPr>
        <w:pStyle w:val="Ttulo3"/>
        <w:numPr>
          <w:ilvl w:val="2"/>
          <w:numId w:val="1"/>
        </w:numPr>
      </w:pPr>
      <w:bookmarkStart w:id="115" w:name="_hyvwenoixavx" w:colFirst="0" w:colLast="0"/>
      <w:bookmarkEnd w:id="115"/>
      <w:r>
        <w:t>Agendamento</w:t>
      </w:r>
    </w:p>
    <w:p w14:paraId="5B5E94F4" w14:textId="77777777" w:rsidR="00C31E17" w:rsidRDefault="00C31E17">
      <w:pPr>
        <w:tabs>
          <w:tab w:val="left" w:pos="709"/>
        </w:tabs>
        <w:ind w:firstLine="0"/>
      </w:pPr>
    </w:p>
    <w:p w14:paraId="56854C00" w14:textId="77777777" w:rsidR="00C31E17" w:rsidRDefault="00C31E17">
      <w:pPr>
        <w:ind w:firstLine="0"/>
      </w:pPr>
    </w:p>
    <w:p w14:paraId="52C18366" w14:textId="77777777" w:rsidR="00C31E17" w:rsidRDefault="00C31E17">
      <w:pPr>
        <w:ind w:firstLine="0"/>
      </w:pPr>
    </w:p>
    <w:p w14:paraId="64DAD35E" w14:textId="77777777" w:rsidR="00C31E17" w:rsidRDefault="00000000">
      <w:pPr>
        <w:pStyle w:val="Ttulo2"/>
        <w:numPr>
          <w:ilvl w:val="1"/>
          <w:numId w:val="1"/>
        </w:numPr>
        <w:ind w:left="578" w:hanging="578"/>
      </w:pPr>
      <w:bookmarkStart w:id="116" w:name="_3fwokq0" w:colFirst="0" w:colLast="0"/>
      <w:bookmarkEnd w:id="116"/>
      <w:r>
        <w:t>Diagrama de Classe</w:t>
      </w:r>
    </w:p>
    <w:p w14:paraId="39EBABE5" w14:textId="77777777" w:rsidR="00C31E17" w:rsidRDefault="00000000">
      <w:pPr>
        <w:ind w:firstLine="0"/>
      </w:pPr>
      <w:r>
        <w:rPr>
          <w:b/>
          <w:sz w:val="20"/>
          <w:szCs w:val="20"/>
        </w:rPr>
        <w:t>Fonte: O autor, 2022</w:t>
      </w:r>
    </w:p>
    <w:p w14:paraId="212E3581" w14:textId="77777777" w:rsidR="00C31E17" w:rsidRDefault="00000000">
      <w:pPr>
        <w:pStyle w:val="Ttulo2"/>
        <w:numPr>
          <w:ilvl w:val="1"/>
          <w:numId w:val="1"/>
        </w:numPr>
        <w:ind w:left="578" w:hanging="578"/>
      </w:pPr>
      <w:bookmarkStart w:id="117" w:name="_1v1yuxt" w:colFirst="0" w:colLast="0"/>
      <w:bookmarkEnd w:id="117"/>
      <w:r>
        <w:t xml:space="preserve">Diagrama de Sequência </w:t>
      </w:r>
    </w:p>
    <w:p w14:paraId="04C74A04" w14:textId="77777777" w:rsidR="00C31E17" w:rsidRDefault="00C31E17">
      <w:pPr>
        <w:ind w:left="709" w:firstLine="0"/>
      </w:pPr>
    </w:p>
    <w:p w14:paraId="6C6F3F1C" w14:textId="77777777" w:rsidR="00C31E17" w:rsidRDefault="00C31E17">
      <w:pPr>
        <w:ind w:left="709" w:hanging="709"/>
      </w:pPr>
    </w:p>
    <w:p w14:paraId="02D51634" w14:textId="77777777" w:rsidR="00C31E17" w:rsidRDefault="00C31E17">
      <w:pPr>
        <w:ind w:left="709" w:firstLine="0"/>
        <w:rPr>
          <w:sz w:val="22"/>
          <w:szCs w:val="22"/>
        </w:rPr>
      </w:pPr>
    </w:p>
    <w:p w14:paraId="43C17446" w14:textId="77777777" w:rsidR="00C31E17" w:rsidRDefault="00000000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Fonte: O autor, 2022</w:t>
      </w:r>
    </w:p>
    <w:p w14:paraId="6F9681CA" w14:textId="77777777" w:rsidR="00C31E17" w:rsidRDefault="00C31E17">
      <w:pPr>
        <w:ind w:firstLine="0"/>
      </w:pPr>
    </w:p>
    <w:p w14:paraId="7BFE037D" w14:textId="77777777" w:rsidR="00C31E17" w:rsidRDefault="00C31E17">
      <w:pPr>
        <w:ind w:firstLine="0"/>
      </w:pPr>
    </w:p>
    <w:p w14:paraId="5AD8BBD5" w14:textId="77777777" w:rsidR="00C31E17" w:rsidRDefault="00000000">
      <w:pPr>
        <w:pStyle w:val="Ttulo2"/>
        <w:numPr>
          <w:ilvl w:val="1"/>
          <w:numId w:val="1"/>
        </w:numPr>
        <w:ind w:left="578" w:hanging="578"/>
      </w:pPr>
      <w:bookmarkStart w:id="118" w:name="_4f1mdlm" w:colFirst="0" w:colLast="0"/>
      <w:bookmarkEnd w:id="118"/>
      <w:r>
        <w:t>Diagrama de Atividade</w:t>
      </w:r>
    </w:p>
    <w:p w14:paraId="47AACA19" w14:textId="77777777" w:rsidR="00C31E17" w:rsidRDefault="00C31E17">
      <w:pPr>
        <w:spacing w:line="360" w:lineRule="auto"/>
        <w:ind w:left="709" w:hanging="709"/>
      </w:pPr>
    </w:p>
    <w:p w14:paraId="7E17F440" w14:textId="77777777" w:rsidR="00C31E17" w:rsidRDefault="00000000">
      <w:pPr>
        <w:ind w:firstLine="0"/>
      </w:pPr>
      <w:r>
        <w:rPr>
          <w:b/>
          <w:sz w:val="20"/>
          <w:szCs w:val="20"/>
        </w:rPr>
        <w:t>Fonte: O autor, 2022</w:t>
      </w:r>
    </w:p>
    <w:p w14:paraId="78022CEA" w14:textId="77777777" w:rsidR="00C31E17" w:rsidRDefault="00000000">
      <w:pPr>
        <w:pStyle w:val="Ttulo1"/>
        <w:numPr>
          <w:ilvl w:val="0"/>
          <w:numId w:val="1"/>
        </w:numPr>
        <w:ind w:left="0" w:firstLine="0"/>
      </w:pPr>
      <w:bookmarkStart w:id="119" w:name="_2u6wntf" w:colFirst="0" w:colLast="0"/>
      <w:bookmarkEnd w:id="119"/>
      <w:r>
        <w:lastRenderedPageBreak/>
        <w:t xml:space="preserve">Telas </w:t>
      </w:r>
    </w:p>
    <w:p w14:paraId="0681FBFB" w14:textId="77777777" w:rsidR="00C31E17" w:rsidRDefault="00C31E17">
      <w:pPr>
        <w:tabs>
          <w:tab w:val="left" w:pos="709"/>
        </w:tabs>
        <w:ind w:firstLine="0"/>
      </w:pPr>
    </w:p>
    <w:p w14:paraId="43AC801C" w14:textId="77777777" w:rsidR="00C31E17" w:rsidRDefault="00C31E17">
      <w:pPr>
        <w:tabs>
          <w:tab w:val="left" w:pos="709"/>
        </w:tabs>
        <w:ind w:firstLine="0"/>
      </w:pPr>
    </w:p>
    <w:p w14:paraId="4BBB874A" w14:textId="77777777" w:rsidR="00C31E17" w:rsidRDefault="00C31E17">
      <w:pPr>
        <w:tabs>
          <w:tab w:val="left" w:pos="709"/>
        </w:tabs>
        <w:ind w:firstLine="0"/>
      </w:pPr>
    </w:p>
    <w:p w14:paraId="744208E8" w14:textId="77777777" w:rsidR="00C31E17" w:rsidRDefault="00C31E17">
      <w:pPr>
        <w:tabs>
          <w:tab w:val="left" w:pos="709"/>
        </w:tabs>
        <w:ind w:firstLine="0"/>
      </w:pPr>
    </w:p>
    <w:p w14:paraId="245CA31F" w14:textId="77777777" w:rsidR="00C31E17" w:rsidRDefault="00C31E17">
      <w:pPr>
        <w:tabs>
          <w:tab w:val="left" w:pos="709"/>
        </w:tabs>
        <w:ind w:firstLine="0"/>
      </w:pPr>
    </w:p>
    <w:p w14:paraId="10EA930A" w14:textId="77777777" w:rsidR="00C31E17" w:rsidRDefault="00C31E17">
      <w:pPr>
        <w:tabs>
          <w:tab w:val="left" w:pos="709"/>
        </w:tabs>
        <w:ind w:firstLine="0"/>
      </w:pPr>
    </w:p>
    <w:p w14:paraId="121791A5" w14:textId="77777777" w:rsidR="00C31E17" w:rsidRDefault="00C31E17">
      <w:pPr>
        <w:tabs>
          <w:tab w:val="left" w:pos="709"/>
        </w:tabs>
        <w:ind w:firstLine="0"/>
      </w:pPr>
    </w:p>
    <w:p w14:paraId="2D3B2476" w14:textId="77777777" w:rsidR="00C31E17" w:rsidRDefault="00C31E17">
      <w:pPr>
        <w:tabs>
          <w:tab w:val="left" w:pos="709"/>
        </w:tabs>
        <w:ind w:firstLine="0"/>
      </w:pPr>
    </w:p>
    <w:p w14:paraId="50F27B36" w14:textId="77777777" w:rsidR="00C31E17" w:rsidRDefault="00C31E17">
      <w:pPr>
        <w:tabs>
          <w:tab w:val="left" w:pos="709"/>
        </w:tabs>
        <w:ind w:firstLine="0"/>
      </w:pPr>
    </w:p>
    <w:p w14:paraId="016DB73D" w14:textId="77777777" w:rsidR="00C31E17" w:rsidRDefault="00C31E17">
      <w:pPr>
        <w:tabs>
          <w:tab w:val="left" w:pos="709"/>
        </w:tabs>
        <w:ind w:firstLine="0"/>
      </w:pPr>
    </w:p>
    <w:p w14:paraId="691B52DC" w14:textId="77777777" w:rsidR="00C31E17" w:rsidRDefault="00C31E17">
      <w:pPr>
        <w:tabs>
          <w:tab w:val="left" w:pos="709"/>
        </w:tabs>
        <w:ind w:firstLine="0"/>
      </w:pPr>
    </w:p>
    <w:p w14:paraId="5846A880" w14:textId="77777777" w:rsidR="00C31E17" w:rsidRDefault="00C31E17">
      <w:pPr>
        <w:tabs>
          <w:tab w:val="left" w:pos="709"/>
        </w:tabs>
        <w:ind w:firstLine="0"/>
      </w:pPr>
    </w:p>
    <w:p w14:paraId="29BB0EFE" w14:textId="77777777" w:rsidR="00C31E17" w:rsidRDefault="00C31E17">
      <w:pPr>
        <w:tabs>
          <w:tab w:val="left" w:pos="709"/>
        </w:tabs>
        <w:ind w:firstLine="0"/>
      </w:pPr>
    </w:p>
    <w:p w14:paraId="083AED9C" w14:textId="77777777" w:rsidR="00C31E17" w:rsidRDefault="00C31E17">
      <w:pPr>
        <w:tabs>
          <w:tab w:val="left" w:pos="709"/>
        </w:tabs>
        <w:ind w:firstLine="0"/>
      </w:pPr>
    </w:p>
    <w:p w14:paraId="57BA2A26" w14:textId="77777777" w:rsidR="00C31E17" w:rsidRDefault="00C31E17">
      <w:pPr>
        <w:tabs>
          <w:tab w:val="left" w:pos="709"/>
        </w:tabs>
        <w:ind w:firstLine="0"/>
      </w:pPr>
    </w:p>
    <w:p w14:paraId="1BEFE1A7" w14:textId="77777777" w:rsidR="00C31E17" w:rsidRDefault="00C31E17">
      <w:pPr>
        <w:tabs>
          <w:tab w:val="left" w:pos="709"/>
        </w:tabs>
        <w:ind w:firstLine="0"/>
      </w:pPr>
    </w:p>
    <w:p w14:paraId="5CB08215" w14:textId="77777777" w:rsidR="00C31E17" w:rsidRDefault="00C31E17">
      <w:pPr>
        <w:tabs>
          <w:tab w:val="left" w:pos="709"/>
        </w:tabs>
        <w:ind w:firstLine="0"/>
      </w:pPr>
    </w:p>
    <w:p w14:paraId="7A7B453A" w14:textId="77777777" w:rsidR="00C31E17" w:rsidRDefault="00C31E17">
      <w:pPr>
        <w:tabs>
          <w:tab w:val="left" w:pos="709"/>
        </w:tabs>
        <w:ind w:firstLine="0"/>
      </w:pPr>
    </w:p>
    <w:p w14:paraId="661BCDF6" w14:textId="77777777" w:rsidR="00C31E17" w:rsidRDefault="00C31E17">
      <w:pPr>
        <w:tabs>
          <w:tab w:val="left" w:pos="709"/>
        </w:tabs>
        <w:ind w:firstLine="0"/>
      </w:pPr>
    </w:p>
    <w:p w14:paraId="53B93500" w14:textId="77777777" w:rsidR="00C31E17" w:rsidRDefault="00C31E17">
      <w:pPr>
        <w:tabs>
          <w:tab w:val="left" w:pos="709"/>
        </w:tabs>
        <w:ind w:firstLine="0"/>
      </w:pPr>
    </w:p>
    <w:p w14:paraId="03332AA7" w14:textId="77777777" w:rsidR="00C31E17" w:rsidRDefault="00C31E17">
      <w:pPr>
        <w:tabs>
          <w:tab w:val="left" w:pos="709"/>
        </w:tabs>
        <w:ind w:firstLine="0"/>
      </w:pPr>
    </w:p>
    <w:p w14:paraId="5CF8007D" w14:textId="77777777" w:rsidR="00C31E17" w:rsidRDefault="00C31E17">
      <w:pPr>
        <w:tabs>
          <w:tab w:val="left" w:pos="709"/>
        </w:tabs>
        <w:ind w:firstLine="0"/>
      </w:pPr>
    </w:p>
    <w:p w14:paraId="3137A19E" w14:textId="77777777" w:rsidR="00C31E17" w:rsidRDefault="00C31E17">
      <w:pPr>
        <w:tabs>
          <w:tab w:val="left" w:pos="709"/>
        </w:tabs>
        <w:ind w:firstLine="0"/>
      </w:pPr>
    </w:p>
    <w:p w14:paraId="3E3FEB96" w14:textId="77777777" w:rsidR="00C31E17" w:rsidRDefault="00C31E17">
      <w:pPr>
        <w:tabs>
          <w:tab w:val="left" w:pos="709"/>
        </w:tabs>
        <w:ind w:firstLine="0"/>
      </w:pPr>
    </w:p>
    <w:p w14:paraId="353DB462" w14:textId="77777777" w:rsidR="00C31E17" w:rsidRDefault="00C31E17">
      <w:pPr>
        <w:tabs>
          <w:tab w:val="left" w:pos="709"/>
        </w:tabs>
        <w:ind w:firstLine="0"/>
      </w:pPr>
    </w:p>
    <w:p w14:paraId="1B3DD3BE" w14:textId="77777777" w:rsidR="00C31E17" w:rsidRDefault="00C31E17">
      <w:pPr>
        <w:tabs>
          <w:tab w:val="left" w:pos="709"/>
        </w:tabs>
        <w:ind w:firstLine="0"/>
      </w:pPr>
    </w:p>
    <w:p w14:paraId="2DF0E615" w14:textId="77777777" w:rsidR="00C31E17" w:rsidRDefault="00C31E17">
      <w:pPr>
        <w:tabs>
          <w:tab w:val="left" w:pos="709"/>
        </w:tabs>
        <w:ind w:firstLine="0"/>
      </w:pPr>
    </w:p>
    <w:p w14:paraId="0DB7871A" w14:textId="77777777" w:rsidR="00C31E17" w:rsidRDefault="00C31E17">
      <w:pPr>
        <w:tabs>
          <w:tab w:val="left" w:pos="709"/>
        </w:tabs>
        <w:ind w:firstLine="0"/>
      </w:pPr>
    </w:p>
    <w:p w14:paraId="54C6B142" w14:textId="77777777" w:rsidR="00C31E17" w:rsidRDefault="00C31E17">
      <w:pPr>
        <w:tabs>
          <w:tab w:val="left" w:pos="709"/>
        </w:tabs>
        <w:ind w:firstLine="0"/>
      </w:pPr>
    </w:p>
    <w:p w14:paraId="658B0F62" w14:textId="77777777" w:rsidR="00C31E17" w:rsidRDefault="00C31E17">
      <w:pPr>
        <w:tabs>
          <w:tab w:val="left" w:pos="709"/>
        </w:tabs>
        <w:ind w:firstLine="0"/>
      </w:pPr>
    </w:p>
    <w:p w14:paraId="22DA1DB6" w14:textId="77777777" w:rsidR="00C31E17" w:rsidRDefault="00C31E17">
      <w:pPr>
        <w:tabs>
          <w:tab w:val="left" w:pos="709"/>
        </w:tabs>
        <w:ind w:firstLine="0"/>
      </w:pPr>
    </w:p>
    <w:p w14:paraId="24B2934E" w14:textId="77777777" w:rsidR="00C31E17" w:rsidRDefault="00C31E17">
      <w:pPr>
        <w:tabs>
          <w:tab w:val="left" w:pos="709"/>
        </w:tabs>
        <w:ind w:firstLine="0"/>
      </w:pPr>
    </w:p>
    <w:p w14:paraId="71C9D60C" w14:textId="77777777" w:rsidR="00C31E17" w:rsidRDefault="00C31E17">
      <w:pPr>
        <w:tabs>
          <w:tab w:val="left" w:pos="709"/>
        </w:tabs>
        <w:ind w:firstLine="0"/>
      </w:pPr>
    </w:p>
    <w:p w14:paraId="67258BD5" w14:textId="77777777" w:rsidR="00C31E17" w:rsidRDefault="00C31E17">
      <w:pPr>
        <w:tabs>
          <w:tab w:val="left" w:pos="709"/>
        </w:tabs>
        <w:ind w:firstLine="0"/>
      </w:pPr>
    </w:p>
    <w:p w14:paraId="267265CA" w14:textId="77777777" w:rsidR="00C31E17" w:rsidRDefault="00C31E17">
      <w:pPr>
        <w:tabs>
          <w:tab w:val="left" w:pos="709"/>
        </w:tabs>
        <w:ind w:firstLine="0"/>
      </w:pPr>
    </w:p>
    <w:p w14:paraId="0DB7B015" w14:textId="77777777" w:rsidR="00C31E17" w:rsidRDefault="00C31E17">
      <w:pPr>
        <w:tabs>
          <w:tab w:val="left" w:pos="709"/>
        </w:tabs>
        <w:ind w:firstLine="0"/>
      </w:pPr>
    </w:p>
    <w:p w14:paraId="5AEAC3DC" w14:textId="77777777" w:rsidR="00C31E17" w:rsidRDefault="00C31E17">
      <w:pPr>
        <w:tabs>
          <w:tab w:val="left" w:pos="709"/>
        </w:tabs>
        <w:ind w:firstLine="0"/>
      </w:pPr>
    </w:p>
    <w:p w14:paraId="7B68AB88" w14:textId="77777777" w:rsidR="00C31E17" w:rsidRDefault="00C31E17">
      <w:pPr>
        <w:tabs>
          <w:tab w:val="left" w:pos="709"/>
        </w:tabs>
        <w:ind w:firstLine="0"/>
      </w:pPr>
    </w:p>
    <w:p w14:paraId="79896DB9" w14:textId="77777777" w:rsidR="00C31E17" w:rsidRDefault="00C31E17">
      <w:pPr>
        <w:tabs>
          <w:tab w:val="left" w:pos="709"/>
        </w:tabs>
        <w:ind w:firstLine="0"/>
      </w:pPr>
    </w:p>
    <w:p w14:paraId="28435303" w14:textId="77777777" w:rsidR="00C31E17" w:rsidRDefault="00C31E17">
      <w:pPr>
        <w:tabs>
          <w:tab w:val="left" w:pos="709"/>
        </w:tabs>
        <w:ind w:firstLine="0"/>
      </w:pPr>
    </w:p>
    <w:p w14:paraId="39D456DB" w14:textId="77777777" w:rsidR="00C31E17" w:rsidRDefault="00C31E17">
      <w:pPr>
        <w:tabs>
          <w:tab w:val="left" w:pos="709"/>
        </w:tabs>
        <w:ind w:firstLine="0"/>
      </w:pPr>
    </w:p>
    <w:p w14:paraId="2214F550" w14:textId="77777777" w:rsidR="00C31E17" w:rsidRDefault="00C31E17">
      <w:pPr>
        <w:tabs>
          <w:tab w:val="left" w:pos="709"/>
        </w:tabs>
        <w:ind w:firstLine="0"/>
      </w:pPr>
    </w:p>
    <w:p w14:paraId="1913CB2B" w14:textId="77777777" w:rsidR="00C31E17" w:rsidRDefault="00C31E17">
      <w:pPr>
        <w:tabs>
          <w:tab w:val="left" w:pos="709"/>
        </w:tabs>
        <w:ind w:firstLine="0"/>
      </w:pPr>
    </w:p>
    <w:p w14:paraId="2765E094" w14:textId="77777777" w:rsidR="00C31E17" w:rsidRDefault="00C31E17">
      <w:pPr>
        <w:tabs>
          <w:tab w:val="left" w:pos="709"/>
        </w:tabs>
        <w:ind w:firstLine="0"/>
      </w:pPr>
    </w:p>
    <w:p w14:paraId="0A654AD6" w14:textId="77777777" w:rsidR="00C31E17" w:rsidRDefault="00C31E17">
      <w:pPr>
        <w:tabs>
          <w:tab w:val="left" w:pos="709"/>
        </w:tabs>
        <w:ind w:firstLine="0"/>
      </w:pPr>
    </w:p>
    <w:p w14:paraId="6AF4A8A4" w14:textId="77777777" w:rsidR="00C31E17" w:rsidRDefault="00C31E17">
      <w:pPr>
        <w:tabs>
          <w:tab w:val="left" w:pos="709"/>
        </w:tabs>
        <w:ind w:firstLine="0"/>
      </w:pPr>
    </w:p>
    <w:p w14:paraId="46F67E8F" w14:textId="77777777" w:rsidR="00C31E17" w:rsidRDefault="00C31E17">
      <w:pPr>
        <w:tabs>
          <w:tab w:val="left" w:pos="709"/>
        </w:tabs>
        <w:ind w:firstLine="0"/>
      </w:pPr>
    </w:p>
    <w:p w14:paraId="79620BD6" w14:textId="77777777" w:rsidR="00C31E17" w:rsidRDefault="00000000">
      <w:pPr>
        <w:pStyle w:val="Ttulo1"/>
        <w:numPr>
          <w:ilvl w:val="0"/>
          <w:numId w:val="1"/>
        </w:numPr>
        <w:spacing w:line="360" w:lineRule="auto"/>
        <w:ind w:left="0" w:firstLine="0"/>
      </w:pPr>
      <w:bookmarkStart w:id="120" w:name="_19c6y18" w:colFirst="0" w:colLast="0"/>
      <w:bookmarkEnd w:id="120"/>
      <w:r>
        <w:lastRenderedPageBreak/>
        <w:t xml:space="preserve"> Conclusão</w:t>
      </w:r>
    </w:p>
    <w:p w14:paraId="416D136B" w14:textId="77777777" w:rsidR="00C31E17" w:rsidRDefault="00C31E17">
      <w:pPr>
        <w:spacing w:line="360" w:lineRule="auto"/>
        <w:ind w:left="709" w:firstLine="0"/>
      </w:pPr>
      <w:bookmarkStart w:id="121" w:name="_qsh70q" w:colFirst="0" w:colLast="0"/>
      <w:bookmarkEnd w:id="121"/>
    </w:p>
    <w:p w14:paraId="108EC152" w14:textId="77777777" w:rsidR="00C31E17" w:rsidRDefault="00C31E17">
      <w:pPr>
        <w:ind w:left="709" w:firstLine="0"/>
      </w:pPr>
    </w:p>
    <w:p w14:paraId="4F9B2B46" w14:textId="77777777" w:rsidR="00C31E17" w:rsidRDefault="00000000">
      <w:pPr>
        <w:pStyle w:val="Ttulo1"/>
        <w:numPr>
          <w:ilvl w:val="0"/>
          <w:numId w:val="1"/>
        </w:numPr>
        <w:ind w:left="0" w:firstLine="0"/>
      </w:pPr>
      <w:bookmarkStart w:id="122" w:name="_3tbugp1" w:colFirst="0" w:colLast="0"/>
      <w:bookmarkEnd w:id="122"/>
      <w:r>
        <w:lastRenderedPageBreak/>
        <w:t>REFERÊNCIAS</w:t>
      </w:r>
    </w:p>
    <w:p w14:paraId="0ED7F705" w14:textId="77777777" w:rsidR="00B46AA9" w:rsidRPr="00B46AA9" w:rsidRDefault="00B46AA9" w:rsidP="00B46A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14:paraId="0E2C4573" w14:textId="77777777" w:rsidR="00B50234" w:rsidRPr="00F33470" w:rsidRDefault="00B50234" w:rsidP="00B50234">
      <w:pPr>
        <w:ind w:firstLine="0"/>
        <w:rPr>
          <w:sz w:val="20"/>
          <w:szCs w:val="20"/>
          <w:rPrChange w:id="123" w:author="Matheus" w:date="2023-07-07T23:02:00Z">
            <w:rPr>
              <w:sz w:val="22"/>
              <w:szCs w:val="22"/>
            </w:rPr>
          </w:rPrChange>
        </w:rPr>
      </w:pPr>
      <w:r w:rsidRPr="00F33470">
        <w:rPr>
          <w:sz w:val="20"/>
          <w:szCs w:val="20"/>
          <w:shd w:val="clear" w:color="auto" w:fill="FFFFFF"/>
          <w:rPrChange w:id="124" w:author="Matheus" w:date="2023-07-07T23:02:00Z">
            <w:rPr>
              <w:sz w:val="22"/>
              <w:szCs w:val="22"/>
              <w:shd w:val="clear" w:color="auto" w:fill="FFFFFF"/>
            </w:rPr>
          </w:rPrChange>
        </w:rPr>
        <w:t>RENZI, Adriano Bernardo et al. Usabilidade na procura e compra de livros em livrarias online. 2010.</w:t>
      </w:r>
    </w:p>
    <w:p w14:paraId="5370FCF5" w14:textId="77777777" w:rsidR="00B50234" w:rsidRPr="00F33470" w:rsidRDefault="00B50234" w:rsidP="00B50234">
      <w:pPr>
        <w:spacing w:line="360" w:lineRule="auto"/>
        <w:ind w:firstLine="0"/>
        <w:rPr>
          <w:sz w:val="20"/>
          <w:szCs w:val="20"/>
          <w:rPrChange w:id="125" w:author="Matheus" w:date="2023-07-07T23:02:00Z">
            <w:rPr>
              <w:sz w:val="22"/>
              <w:szCs w:val="22"/>
            </w:rPr>
          </w:rPrChange>
        </w:rPr>
      </w:pPr>
      <w:r w:rsidRPr="00F33470">
        <w:rPr>
          <w:sz w:val="20"/>
          <w:szCs w:val="20"/>
          <w:rPrChange w:id="126" w:author="Matheus" w:date="2023-07-07T23:02:00Z">
            <w:rPr>
              <w:sz w:val="22"/>
              <w:szCs w:val="22"/>
            </w:rPr>
          </w:rPrChange>
        </w:rPr>
        <w:t>DE MENDONÇA, Herbert Garcia. E-commerce. Revista Inovação, Projetos e Tecnologias, v. 4, n. 2, p. 240-251, 2016.</w:t>
      </w:r>
    </w:p>
    <w:p w14:paraId="30A514FA" w14:textId="77777777" w:rsidR="00B50234" w:rsidRPr="00F33470" w:rsidRDefault="00B50234" w:rsidP="00B50234">
      <w:pPr>
        <w:spacing w:line="360" w:lineRule="auto"/>
        <w:ind w:firstLine="0"/>
        <w:rPr>
          <w:sz w:val="20"/>
          <w:szCs w:val="20"/>
          <w:rPrChange w:id="127" w:author="Matheus" w:date="2023-07-07T23:02:00Z">
            <w:rPr>
              <w:sz w:val="22"/>
              <w:szCs w:val="22"/>
            </w:rPr>
          </w:rPrChange>
        </w:rPr>
      </w:pPr>
    </w:p>
    <w:p w14:paraId="482289B8" w14:textId="77777777" w:rsidR="00B50234" w:rsidRPr="00F33470" w:rsidRDefault="00B50234" w:rsidP="00B5023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sz w:val="20"/>
          <w:szCs w:val="20"/>
          <w:rPrChange w:id="128" w:author="Matheus" w:date="2023-07-07T23:02:00Z">
            <w:rPr>
              <w:sz w:val="22"/>
              <w:szCs w:val="22"/>
            </w:rPr>
          </w:rPrChange>
        </w:rPr>
      </w:pPr>
      <w:r w:rsidRPr="00F33470">
        <w:rPr>
          <w:sz w:val="20"/>
          <w:szCs w:val="20"/>
          <w:rPrChange w:id="129" w:author="Matheus" w:date="2023-07-07T23:02:00Z">
            <w:rPr>
              <w:sz w:val="22"/>
              <w:szCs w:val="22"/>
            </w:rPr>
          </w:rPrChange>
        </w:rPr>
        <w:t xml:space="preserve">MENDONÇA, Neide. O desafio da democratização da leitura. In: Revista </w:t>
      </w:r>
      <w:proofErr w:type="spellStart"/>
      <w:r w:rsidRPr="00F33470">
        <w:rPr>
          <w:sz w:val="20"/>
          <w:szCs w:val="20"/>
          <w:rPrChange w:id="130" w:author="Matheus" w:date="2023-07-07T23:02:00Z">
            <w:rPr>
              <w:sz w:val="22"/>
              <w:szCs w:val="22"/>
            </w:rPr>
          </w:rPrChange>
        </w:rPr>
        <w:t>Symposium</w:t>
      </w:r>
      <w:proofErr w:type="spellEnd"/>
      <w:r w:rsidRPr="00F33470">
        <w:rPr>
          <w:sz w:val="20"/>
          <w:szCs w:val="20"/>
          <w:rPrChange w:id="131" w:author="Matheus" w:date="2023-07-07T23:02:00Z">
            <w:rPr>
              <w:sz w:val="22"/>
              <w:szCs w:val="22"/>
            </w:rPr>
          </w:rPrChange>
        </w:rPr>
        <w:t>, Lavras, a. 2000.</w:t>
      </w:r>
    </w:p>
    <w:p w14:paraId="700A3BF2" w14:textId="77777777" w:rsidR="00B50234" w:rsidRPr="00F33470" w:rsidRDefault="00B50234" w:rsidP="00B5023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sz w:val="20"/>
          <w:szCs w:val="20"/>
          <w:rPrChange w:id="132" w:author="Matheus" w:date="2023-07-07T23:02:00Z">
            <w:rPr>
              <w:sz w:val="22"/>
              <w:szCs w:val="22"/>
            </w:rPr>
          </w:rPrChange>
        </w:rPr>
      </w:pPr>
    </w:p>
    <w:p w14:paraId="53AAA687" w14:textId="77777777" w:rsidR="00DF7883" w:rsidRPr="00F33470" w:rsidRDefault="00DF7883" w:rsidP="00DF78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sz w:val="20"/>
          <w:szCs w:val="20"/>
          <w:rPrChange w:id="133" w:author="Matheus" w:date="2023-07-07T23:02:00Z">
            <w:rPr>
              <w:color w:val="000000"/>
              <w:sz w:val="22"/>
              <w:szCs w:val="22"/>
            </w:rPr>
          </w:rPrChange>
        </w:rPr>
      </w:pPr>
      <w:r w:rsidRPr="00F33470">
        <w:rPr>
          <w:sz w:val="20"/>
          <w:szCs w:val="20"/>
          <w:rPrChange w:id="134" w:author="Matheus" w:date="2023-07-07T23:02:00Z">
            <w:rPr>
              <w:sz w:val="22"/>
              <w:szCs w:val="22"/>
            </w:rPr>
          </w:rPrChange>
        </w:rPr>
        <w:t xml:space="preserve">MARCONDES, Jose Sérgio. Sistema de Informação: O que é, O que Faz, Tipos, Curso. Gestão de Segurança Privada, </w:t>
      </w:r>
      <w:r w:rsidRPr="00F33470">
        <w:rPr>
          <w:sz w:val="20"/>
          <w:szCs w:val="20"/>
          <w:rPrChange w:id="135" w:author="Matheus" w:date="2023-07-07T23:02:00Z">
            <w:rPr>
              <w:color w:val="000000"/>
              <w:sz w:val="22"/>
              <w:szCs w:val="22"/>
            </w:rPr>
          </w:rPrChange>
        </w:rPr>
        <w:t>28 de setembro de 2020. Disponível em: &lt;</w:t>
      </w:r>
      <w:r w:rsidRPr="00F33470">
        <w:rPr>
          <w:sz w:val="20"/>
          <w:szCs w:val="20"/>
          <w:rPrChange w:id="136" w:author="Matheus" w:date="2023-07-07T23:02:00Z">
            <w:rPr/>
          </w:rPrChange>
        </w:rPr>
        <w:t xml:space="preserve"> </w:t>
      </w:r>
      <w:r w:rsidRPr="00F33470">
        <w:rPr>
          <w:sz w:val="20"/>
          <w:szCs w:val="20"/>
          <w:rPrChange w:id="137" w:author="Matheus" w:date="2023-07-07T23:02:00Z">
            <w:rPr>
              <w:color w:val="000000"/>
              <w:sz w:val="22"/>
              <w:szCs w:val="22"/>
            </w:rPr>
          </w:rPrChange>
        </w:rPr>
        <w:t>https://gestaodesegurancaprivada.com.br/sistema-de-informacao-o-que-e-conceitos/&gt;. Acesso em: 10 de maio de 2023.</w:t>
      </w:r>
    </w:p>
    <w:p w14:paraId="54C36D5F" w14:textId="77777777" w:rsidR="00DF7883" w:rsidRPr="00F33470" w:rsidRDefault="00DF7883" w:rsidP="009706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sz w:val="20"/>
          <w:szCs w:val="20"/>
          <w:rPrChange w:id="138" w:author="Matheus" w:date="2023-07-07T23:02:00Z">
            <w:rPr>
              <w:color w:val="000000"/>
              <w:sz w:val="22"/>
              <w:szCs w:val="22"/>
            </w:rPr>
          </w:rPrChange>
        </w:rPr>
      </w:pPr>
    </w:p>
    <w:p w14:paraId="6847B7AA" w14:textId="77777777" w:rsidR="00DF7883" w:rsidRPr="00F33470" w:rsidRDefault="00DF7883" w:rsidP="009706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sz w:val="20"/>
          <w:szCs w:val="20"/>
          <w:lang w:val="en-US"/>
          <w:rPrChange w:id="139" w:author="Matheus" w:date="2023-07-07T23:02:00Z">
            <w:rPr>
              <w:color w:val="000000"/>
              <w:sz w:val="22"/>
              <w:szCs w:val="22"/>
              <w:lang w:val="en-US"/>
            </w:rPr>
          </w:rPrChange>
        </w:rPr>
      </w:pPr>
      <w:r w:rsidRPr="00F33470">
        <w:rPr>
          <w:sz w:val="20"/>
          <w:szCs w:val="20"/>
          <w:rPrChange w:id="140" w:author="Matheus" w:date="2023-07-07T23:02:00Z">
            <w:rPr>
              <w:color w:val="000000"/>
              <w:sz w:val="22"/>
              <w:szCs w:val="22"/>
            </w:rPr>
          </w:rPrChange>
        </w:rPr>
        <w:t xml:space="preserve">O'BRIEN, James A. Sistemas de Informação e as decisões gerenciais na era da Internet. </w:t>
      </w:r>
      <w:r w:rsidRPr="00F33470">
        <w:rPr>
          <w:sz w:val="20"/>
          <w:szCs w:val="20"/>
          <w:lang w:val="en-US"/>
          <w:rPrChange w:id="141" w:author="Matheus" w:date="2023-07-07T23:02:00Z">
            <w:rPr>
              <w:color w:val="000000"/>
              <w:sz w:val="22"/>
              <w:szCs w:val="22"/>
              <w:lang w:val="en-US"/>
            </w:rPr>
          </w:rPrChange>
        </w:rPr>
        <w:t>São Paulo: Saraiva, 2000.</w:t>
      </w:r>
    </w:p>
    <w:p w14:paraId="225DF304" w14:textId="77777777" w:rsidR="00DF7883" w:rsidRPr="00F33470" w:rsidRDefault="00DF7883" w:rsidP="009706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sz w:val="20"/>
          <w:szCs w:val="20"/>
          <w:lang w:val="en-US"/>
          <w:rPrChange w:id="142" w:author="Matheus" w:date="2023-07-07T23:02:00Z">
            <w:rPr>
              <w:color w:val="000000"/>
              <w:sz w:val="22"/>
              <w:szCs w:val="22"/>
              <w:lang w:val="en-US"/>
            </w:rPr>
          </w:rPrChange>
        </w:rPr>
      </w:pPr>
    </w:p>
    <w:p w14:paraId="09409668" w14:textId="77777777" w:rsidR="0097061A" w:rsidRPr="00F33470" w:rsidRDefault="0097061A" w:rsidP="009706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sz w:val="20"/>
          <w:szCs w:val="20"/>
          <w:rPrChange w:id="143" w:author="Matheus" w:date="2023-07-07T23:02:00Z">
            <w:rPr>
              <w:color w:val="000000"/>
              <w:sz w:val="22"/>
              <w:szCs w:val="22"/>
            </w:rPr>
          </w:rPrChange>
        </w:rPr>
      </w:pPr>
      <w:r w:rsidRPr="00F33470">
        <w:rPr>
          <w:sz w:val="20"/>
          <w:szCs w:val="20"/>
          <w:lang w:val="en-US"/>
          <w:rPrChange w:id="144" w:author="Matheus" w:date="2023-07-07T23:02:00Z">
            <w:rPr>
              <w:color w:val="000000"/>
              <w:sz w:val="22"/>
              <w:szCs w:val="22"/>
              <w:lang w:val="en-US"/>
            </w:rPr>
          </w:rPrChange>
        </w:rPr>
        <w:t xml:space="preserve">SOUTO, Mario. Front-end, Back-end e Full Stack. </w:t>
      </w:r>
      <w:proofErr w:type="spellStart"/>
      <w:r w:rsidRPr="00F33470">
        <w:rPr>
          <w:sz w:val="20"/>
          <w:szCs w:val="20"/>
          <w:rPrChange w:id="145" w:author="Matheus" w:date="2023-07-07T23:02:00Z">
            <w:rPr>
              <w:color w:val="000000"/>
              <w:sz w:val="22"/>
              <w:szCs w:val="22"/>
            </w:rPr>
          </w:rPrChange>
        </w:rPr>
        <w:t>Alura</w:t>
      </w:r>
      <w:proofErr w:type="spellEnd"/>
      <w:r w:rsidRPr="00F33470">
        <w:rPr>
          <w:sz w:val="20"/>
          <w:szCs w:val="20"/>
          <w:rPrChange w:id="146" w:author="Matheus" w:date="2023-07-07T23:02:00Z">
            <w:rPr>
              <w:color w:val="000000"/>
              <w:sz w:val="22"/>
              <w:szCs w:val="22"/>
            </w:rPr>
          </w:rPrChange>
        </w:rPr>
        <w:t>, 17 de janeiro de 2023. Disponível em: &lt;</w:t>
      </w:r>
      <w:r w:rsidR="00DF7883" w:rsidRPr="00F33470">
        <w:rPr>
          <w:sz w:val="20"/>
          <w:szCs w:val="20"/>
          <w:rPrChange w:id="147" w:author="Matheus" w:date="2023-07-07T23:02:00Z">
            <w:rPr/>
          </w:rPrChange>
        </w:rPr>
        <w:t xml:space="preserve"> </w:t>
      </w:r>
      <w:r w:rsidR="00DF7883" w:rsidRPr="00F33470">
        <w:rPr>
          <w:sz w:val="20"/>
          <w:szCs w:val="20"/>
          <w:rPrChange w:id="148" w:author="Matheus" w:date="2023-07-07T23:02:00Z">
            <w:rPr>
              <w:color w:val="000000"/>
              <w:sz w:val="22"/>
              <w:szCs w:val="22"/>
            </w:rPr>
          </w:rPrChange>
        </w:rPr>
        <w:t>https://www.alura.com.br/artigos/o-que-e-front-end-e-back-en</w:t>
      </w:r>
      <w:r w:rsidRPr="00F33470">
        <w:rPr>
          <w:sz w:val="20"/>
          <w:szCs w:val="20"/>
          <w:rPrChange w:id="149" w:author="Matheus" w:date="2023-07-07T23:02:00Z">
            <w:rPr>
              <w:color w:val="000000"/>
              <w:sz w:val="22"/>
              <w:szCs w:val="22"/>
            </w:rPr>
          </w:rPrChange>
        </w:rPr>
        <w:t>&gt;. Acesso em: 10 de maio de 2023.</w:t>
      </w:r>
    </w:p>
    <w:p w14:paraId="0DD6BEDE" w14:textId="77777777" w:rsidR="00DF7883" w:rsidRPr="00F33470" w:rsidRDefault="00DF7883" w:rsidP="009706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sz w:val="20"/>
          <w:szCs w:val="20"/>
          <w:rPrChange w:id="150" w:author="Matheus" w:date="2023-07-07T23:02:00Z">
            <w:rPr>
              <w:color w:val="000000"/>
              <w:sz w:val="22"/>
              <w:szCs w:val="22"/>
            </w:rPr>
          </w:rPrChange>
        </w:rPr>
      </w:pPr>
    </w:p>
    <w:p w14:paraId="02650F23" w14:textId="77777777" w:rsidR="0097061A" w:rsidRPr="00F33470" w:rsidRDefault="0097061A" w:rsidP="009706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sz w:val="20"/>
          <w:szCs w:val="20"/>
          <w:rPrChange w:id="151" w:author="Matheus" w:date="2023-07-07T23:02:00Z">
            <w:rPr>
              <w:color w:val="000000"/>
              <w:sz w:val="22"/>
              <w:szCs w:val="22"/>
            </w:rPr>
          </w:rPrChange>
        </w:rPr>
      </w:pPr>
      <w:r w:rsidRPr="00F33470">
        <w:rPr>
          <w:sz w:val="20"/>
          <w:szCs w:val="20"/>
          <w:rPrChange w:id="152" w:author="Matheus" w:date="2023-07-07T23:02:00Z">
            <w:rPr>
              <w:color w:val="000000"/>
              <w:sz w:val="22"/>
              <w:szCs w:val="22"/>
            </w:rPr>
          </w:rPrChange>
        </w:rPr>
        <w:t>PONTES, E. R. A. et al. A importância do uso de elementos semânticos no HTML para a acessibilidade de sites e aplicações web. In: Anais do XXIII Simpósio Brasileiro de Informática na Educação (SBIE). 2021. p. 1505-1514.</w:t>
      </w:r>
    </w:p>
    <w:p w14:paraId="29BA6755" w14:textId="77777777" w:rsidR="00DF7883" w:rsidRPr="00F33470" w:rsidRDefault="00DF7883" w:rsidP="009706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sz w:val="20"/>
          <w:szCs w:val="20"/>
          <w:rPrChange w:id="153" w:author="Matheus" w:date="2023-07-07T23:02:00Z">
            <w:rPr>
              <w:color w:val="000000"/>
              <w:sz w:val="22"/>
              <w:szCs w:val="22"/>
            </w:rPr>
          </w:rPrChange>
        </w:rPr>
      </w:pPr>
    </w:p>
    <w:p w14:paraId="6F1AF7C0" w14:textId="77777777" w:rsidR="00872AAC" w:rsidRPr="00F33470" w:rsidRDefault="0097061A" w:rsidP="00B46A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sz w:val="20"/>
          <w:szCs w:val="20"/>
          <w:rPrChange w:id="154" w:author="Matheus" w:date="2023-07-07T23:02:00Z">
            <w:rPr>
              <w:color w:val="000000"/>
              <w:sz w:val="22"/>
              <w:szCs w:val="22"/>
            </w:rPr>
          </w:rPrChange>
        </w:rPr>
      </w:pPr>
      <w:r w:rsidRPr="00F33470">
        <w:rPr>
          <w:sz w:val="20"/>
          <w:szCs w:val="20"/>
          <w:rPrChange w:id="155" w:author="Matheus" w:date="2023-07-07T23:02:00Z">
            <w:rPr>
              <w:color w:val="000000"/>
              <w:sz w:val="22"/>
              <w:szCs w:val="22"/>
            </w:rPr>
          </w:rPrChange>
        </w:rPr>
        <w:t>MELO</w:t>
      </w:r>
      <w:r w:rsidR="00872AAC" w:rsidRPr="00F33470">
        <w:rPr>
          <w:sz w:val="20"/>
          <w:szCs w:val="20"/>
          <w:rPrChange w:id="156" w:author="Matheus" w:date="2023-07-07T23:02:00Z">
            <w:rPr>
              <w:color w:val="000000"/>
              <w:sz w:val="22"/>
              <w:szCs w:val="22"/>
            </w:rPr>
          </w:rPrChange>
        </w:rPr>
        <w:t xml:space="preserve">, </w:t>
      </w:r>
      <w:r w:rsidRPr="00F33470">
        <w:rPr>
          <w:sz w:val="20"/>
          <w:szCs w:val="20"/>
          <w:rPrChange w:id="157" w:author="Matheus" w:date="2023-07-07T23:02:00Z">
            <w:rPr>
              <w:color w:val="000000"/>
              <w:sz w:val="22"/>
              <w:szCs w:val="22"/>
            </w:rPr>
          </w:rPrChange>
        </w:rPr>
        <w:t>Diego</w:t>
      </w:r>
      <w:r w:rsidR="00872AAC" w:rsidRPr="00F33470">
        <w:rPr>
          <w:sz w:val="20"/>
          <w:szCs w:val="20"/>
          <w:rPrChange w:id="158" w:author="Matheus" w:date="2023-07-07T23:02:00Z">
            <w:rPr>
              <w:color w:val="000000"/>
              <w:sz w:val="22"/>
              <w:szCs w:val="22"/>
            </w:rPr>
          </w:rPrChange>
        </w:rPr>
        <w:t xml:space="preserve">. </w:t>
      </w:r>
      <w:r w:rsidRPr="00F33470">
        <w:rPr>
          <w:sz w:val="20"/>
          <w:szCs w:val="20"/>
          <w:rPrChange w:id="159" w:author="Matheus" w:date="2023-07-07T23:02:00Z">
            <w:rPr>
              <w:color w:val="000000"/>
              <w:sz w:val="22"/>
              <w:szCs w:val="22"/>
            </w:rPr>
          </w:rPrChange>
        </w:rPr>
        <w:t xml:space="preserve">O que é </w:t>
      </w:r>
      <w:proofErr w:type="spellStart"/>
      <w:proofErr w:type="gramStart"/>
      <w:r w:rsidRPr="00F33470">
        <w:rPr>
          <w:sz w:val="20"/>
          <w:szCs w:val="20"/>
          <w:rPrChange w:id="160" w:author="Matheus" w:date="2023-07-07T23:02:00Z">
            <w:rPr>
              <w:color w:val="000000"/>
              <w:sz w:val="22"/>
              <w:szCs w:val="22"/>
            </w:rPr>
          </w:rPrChange>
        </w:rPr>
        <w:t>JavaScript</w:t>
      </w:r>
      <w:proofErr w:type="spellEnd"/>
      <w:r w:rsidRPr="00F33470">
        <w:rPr>
          <w:sz w:val="20"/>
          <w:szCs w:val="20"/>
          <w:rPrChange w:id="161" w:author="Matheus" w:date="2023-07-07T23:02:00Z">
            <w:rPr>
              <w:color w:val="000000"/>
              <w:sz w:val="22"/>
              <w:szCs w:val="22"/>
            </w:rPr>
          </w:rPrChange>
        </w:rPr>
        <w:t>?</w:t>
      </w:r>
      <w:r w:rsidR="00872AAC" w:rsidRPr="00F33470">
        <w:rPr>
          <w:sz w:val="20"/>
          <w:szCs w:val="20"/>
          <w:rPrChange w:id="162" w:author="Matheus" w:date="2023-07-07T23:02:00Z">
            <w:rPr>
              <w:color w:val="000000"/>
              <w:sz w:val="22"/>
              <w:szCs w:val="22"/>
            </w:rPr>
          </w:rPrChange>
        </w:rPr>
        <w:t>.</w:t>
      </w:r>
      <w:proofErr w:type="gramEnd"/>
      <w:r w:rsidR="00872AAC" w:rsidRPr="00F33470">
        <w:rPr>
          <w:sz w:val="20"/>
          <w:szCs w:val="20"/>
          <w:rPrChange w:id="163" w:author="Matheus" w:date="2023-07-07T23:02:00Z">
            <w:rPr>
              <w:color w:val="000000"/>
              <w:sz w:val="22"/>
              <w:szCs w:val="22"/>
            </w:rPr>
          </w:rPrChange>
        </w:rPr>
        <w:t xml:space="preserve"> </w:t>
      </w:r>
      <w:proofErr w:type="spellStart"/>
      <w:r w:rsidRPr="00F33470">
        <w:rPr>
          <w:sz w:val="20"/>
          <w:szCs w:val="20"/>
          <w:rPrChange w:id="164" w:author="Matheus" w:date="2023-07-07T23:02:00Z">
            <w:rPr>
              <w:color w:val="000000"/>
              <w:sz w:val="22"/>
              <w:szCs w:val="22"/>
            </w:rPr>
          </w:rPrChange>
        </w:rPr>
        <w:t>TecnoBlog</w:t>
      </w:r>
      <w:proofErr w:type="spellEnd"/>
      <w:r w:rsidR="00872AAC" w:rsidRPr="00F33470">
        <w:rPr>
          <w:sz w:val="20"/>
          <w:szCs w:val="20"/>
          <w:rPrChange w:id="165" w:author="Matheus" w:date="2023-07-07T23:02:00Z">
            <w:rPr>
              <w:color w:val="000000"/>
              <w:sz w:val="22"/>
              <w:szCs w:val="22"/>
            </w:rPr>
          </w:rPrChange>
        </w:rPr>
        <w:t xml:space="preserve">, </w:t>
      </w:r>
      <w:r w:rsidRPr="00F33470">
        <w:rPr>
          <w:sz w:val="20"/>
          <w:szCs w:val="20"/>
          <w:rPrChange w:id="166" w:author="Matheus" w:date="2023-07-07T23:02:00Z">
            <w:rPr>
              <w:color w:val="000000"/>
              <w:sz w:val="22"/>
              <w:szCs w:val="22"/>
            </w:rPr>
          </w:rPrChange>
        </w:rPr>
        <w:t>29 de janeiro de 2021</w:t>
      </w:r>
      <w:r w:rsidR="00872AAC" w:rsidRPr="00F33470">
        <w:rPr>
          <w:sz w:val="20"/>
          <w:szCs w:val="20"/>
          <w:rPrChange w:id="167" w:author="Matheus" w:date="2023-07-07T23:02:00Z">
            <w:rPr>
              <w:color w:val="000000"/>
              <w:sz w:val="22"/>
              <w:szCs w:val="22"/>
            </w:rPr>
          </w:rPrChange>
        </w:rPr>
        <w:t>. Disponível em: &lt;</w:t>
      </w:r>
      <w:r w:rsidRPr="00F33470">
        <w:rPr>
          <w:sz w:val="20"/>
          <w:szCs w:val="20"/>
          <w:rPrChange w:id="168" w:author="Matheus" w:date="2023-07-07T23:02:00Z">
            <w:rPr>
              <w:color w:val="000000"/>
              <w:sz w:val="22"/>
              <w:szCs w:val="22"/>
            </w:rPr>
          </w:rPrChange>
        </w:rPr>
        <w:t>https://tecnoblog.net/responde/o-que-e-</w:t>
      </w:r>
      <w:proofErr w:type="spellStart"/>
      <w:r w:rsidRPr="00F33470">
        <w:rPr>
          <w:sz w:val="20"/>
          <w:szCs w:val="20"/>
          <w:rPrChange w:id="169" w:author="Matheus" w:date="2023-07-07T23:02:00Z">
            <w:rPr>
              <w:color w:val="000000"/>
              <w:sz w:val="22"/>
              <w:szCs w:val="22"/>
            </w:rPr>
          </w:rPrChange>
        </w:rPr>
        <w:t>javascript</w:t>
      </w:r>
      <w:proofErr w:type="spellEnd"/>
      <w:r w:rsidRPr="00F33470">
        <w:rPr>
          <w:sz w:val="20"/>
          <w:szCs w:val="20"/>
          <w:rPrChange w:id="170" w:author="Matheus" w:date="2023-07-07T23:02:00Z">
            <w:rPr>
              <w:color w:val="000000"/>
              <w:sz w:val="22"/>
              <w:szCs w:val="22"/>
            </w:rPr>
          </w:rPrChange>
        </w:rPr>
        <w:t>/</w:t>
      </w:r>
      <w:r w:rsidR="00872AAC" w:rsidRPr="00F33470">
        <w:rPr>
          <w:sz w:val="20"/>
          <w:szCs w:val="20"/>
          <w:rPrChange w:id="171" w:author="Matheus" w:date="2023-07-07T23:02:00Z">
            <w:rPr>
              <w:color w:val="000000"/>
              <w:sz w:val="22"/>
              <w:szCs w:val="22"/>
            </w:rPr>
          </w:rPrChange>
        </w:rPr>
        <w:t>&gt;. Acesso em: 10 de maio de 2023.</w:t>
      </w:r>
    </w:p>
    <w:p w14:paraId="789F72B6" w14:textId="77777777" w:rsidR="00DF7883" w:rsidRPr="00F33470" w:rsidRDefault="00DF7883" w:rsidP="00B46A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sz w:val="20"/>
          <w:szCs w:val="20"/>
          <w:rPrChange w:id="172" w:author="Matheus" w:date="2023-07-07T23:02:00Z">
            <w:rPr>
              <w:color w:val="000000"/>
              <w:sz w:val="22"/>
              <w:szCs w:val="22"/>
            </w:rPr>
          </w:rPrChange>
        </w:rPr>
      </w:pPr>
    </w:p>
    <w:p w14:paraId="1800BAF6" w14:textId="77777777" w:rsidR="00872AAC" w:rsidRPr="00F33470" w:rsidRDefault="00872AAC" w:rsidP="00B46A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sz w:val="20"/>
          <w:szCs w:val="20"/>
          <w:rPrChange w:id="173" w:author="Matheus" w:date="2023-07-07T23:02:00Z">
            <w:rPr>
              <w:color w:val="000000"/>
              <w:sz w:val="22"/>
              <w:szCs w:val="22"/>
            </w:rPr>
          </w:rPrChange>
        </w:rPr>
      </w:pPr>
      <w:r w:rsidRPr="00F33470">
        <w:rPr>
          <w:sz w:val="20"/>
          <w:szCs w:val="20"/>
          <w:rPrChange w:id="174" w:author="Matheus" w:date="2023-07-07T23:02:00Z">
            <w:rPr>
              <w:color w:val="000000"/>
              <w:sz w:val="22"/>
              <w:szCs w:val="22"/>
            </w:rPr>
          </w:rPrChange>
        </w:rPr>
        <w:t xml:space="preserve">FERREIRA, </w:t>
      </w:r>
      <w:proofErr w:type="spellStart"/>
      <w:r w:rsidRPr="00F33470">
        <w:rPr>
          <w:sz w:val="20"/>
          <w:szCs w:val="20"/>
          <w:rPrChange w:id="175" w:author="Matheus" w:date="2023-07-07T23:02:00Z">
            <w:rPr>
              <w:color w:val="000000"/>
              <w:sz w:val="22"/>
              <w:szCs w:val="22"/>
            </w:rPr>
          </w:rPrChange>
        </w:rPr>
        <w:t>Kellison</w:t>
      </w:r>
      <w:proofErr w:type="spellEnd"/>
      <w:r w:rsidRPr="00F33470">
        <w:rPr>
          <w:sz w:val="20"/>
          <w:szCs w:val="20"/>
          <w:rPrChange w:id="176" w:author="Matheus" w:date="2023-07-07T23:02:00Z">
            <w:rPr>
              <w:color w:val="000000"/>
              <w:sz w:val="22"/>
              <w:szCs w:val="22"/>
            </w:rPr>
          </w:rPrChange>
        </w:rPr>
        <w:t xml:space="preserve">. O que é PHP e por que você precisa conhecer essa linguagem de programação web. </w:t>
      </w:r>
      <w:proofErr w:type="spellStart"/>
      <w:r w:rsidRPr="00F33470">
        <w:rPr>
          <w:sz w:val="20"/>
          <w:szCs w:val="20"/>
          <w:rPrChange w:id="177" w:author="Matheus" w:date="2023-07-07T23:02:00Z">
            <w:rPr>
              <w:color w:val="000000"/>
              <w:sz w:val="22"/>
              <w:szCs w:val="22"/>
            </w:rPr>
          </w:rPrChange>
        </w:rPr>
        <w:t>Rockconten</w:t>
      </w:r>
      <w:proofErr w:type="spellEnd"/>
      <w:r w:rsidRPr="00F33470">
        <w:rPr>
          <w:sz w:val="20"/>
          <w:szCs w:val="20"/>
          <w:rPrChange w:id="178" w:author="Matheus" w:date="2023-07-07T23:02:00Z">
            <w:rPr>
              <w:color w:val="000000"/>
              <w:sz w:val="22"/>
              <w:szCs w:val="22"/>
            </w:rPr>
          </w:rPrChange>
        </w:rPr>
        <w:t>, 14 de agosto de 2019. Disponível em: &lt;https://rockcontent.com/</w:t>
      </w:r>
      <w:proofErr w:type="spellStart"/>
      <w:r w:rsidRPr="00F33470">
        <w:rPr>
          <w:sz w:val="20"/>
          <w:szCs w:val="20"/>
          <w:rPrChange w:id="179" w:author="Matheus" w:date="2023-07-07T23:02:00Z">
            <w:rPr>
              <w:color w:val="000000"/>
              <w:sz w:val="22"/>
              <w:szCs w:val="22"/>
            </w:rPr>
          </w:rPrChange>
        </w:rPr>
        <w:t>br</w:t>
      </w:r>
      <w:proofErr w:type="spellEnd"/>
      <w:r w:rsidRPr="00F33470">
        <w:rPr>
          <w:sz w:val="20"/>
          <w:szCs w:val="20"/>
          <w:rPrChange w:id="180" w:author="Matheus" w:date="2023-07-07T23:02:00Z">
            <w:rPr>
              <w:color w:val="000000"/>
              <w:sz w:val="22"/>
              <w:szCs w:val="22"/>
            </w:rPr>
          </w:rPrChange>
        </w:rPr>
        <w:t>/blog/o-que-e-</w:t>
      </w:r>
      <w:proofErr w:type="spellStart"/>
      <w:r w:rsidRPr="00F33470">
        <w:rPr>
          <w:sz w:val="20"/>
          <w:szCs w:val="20"/>
          <w:rPrChange w:id="181" w:author="Matheus" w:date="2023-07-07T23:02:00Z">
            <w:rPr>
              <w:color w:val="000000"/>
              <w:sz w:val="22"/>
              <w:szCs w:val="22"/>
            </w:rPr>
          </w:rPrChange>
        </w:rPr>
        <w:t>php</w:t>
      </w:r>
      <w:proofErr w:type="spellEnd"/>
      <w:r w:rsidRPr="00F33470">
        <w:rPr>
          <w:sz w:val="20"/>
          <w:szCs w:val="20"/>
          <w:rPrChange w:id="182" w:author="Matheus" w:date="2023-07-07T23:02:00Z">
            <w:rPr>
              <w:color w:val="000000"/>
              <w:sz w:val="22"/>
              <w:szCs w:val="22"/>
            </w:rPr>
          </w:rPrChange>
        </w:rPr>
        <w:t>/&gt;. Acesso em: 10 de maio de 2023.</w:t>
      </w:r>
    </w:p>
    <w:p w14:paraId="6F11392B" w14:textId="77777777" w:rsidR="00DF7883" w:rsidRPr="00F33470" w:rsidRDefault="00DF7883" w:rsidP="00B46A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sz w:val="20"/>
          <w:szCs w:val="20"/>
          <w:rPrChange w:id="183" w:author="Matheus" w:date="2023-07-07T23:02:00Z">
            <w:rPr>
              <w:color w:val="000000"/>
              <w:sz w:val="22"/>
              <w:szCs w:val="22"/>
            </w:rPr>
          </w:rPrChange>
        </w:rPr>
      </w:pPr>
    </w:p>
    <w:p w14:paraId="02CB239B" w14:textId="77777777" w:rsidR="00C31E17" w:rsidRPr="00F33470" w:rsidRDefault="00B46AA9" w:rsidP="00B46A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sz w:val="20"/>
          <w:szCs w:val="20"/>
          <w:rPrChange w:id="184" w:author="Matheus" w:date="2023-07-07T23:02:00Z">
            <w:rPr/>
          </w:rPrChange>
        </w:rPr>
      </w:pPr>
      <w:r w:rsidRPr="00F33470">
        <w:rPr>
          <w:sz w:val="20"/>
          <w:szCs w:val="20"/>
          <w:rPrChange w:id="185" w:author="Matheus" w:date="2023-07-07T23:02:00Z">
            <w:rPr>
              <w:color w:val="000000"/>
              <w:sz w:val="22"/>
              <w:szCs w:val="22"/>
            </w:rPr>
          </w:rPrChange>
        </w:rPr>
        <w:t xml:space="preserve">SILVEIRA, Paulo. </w:t>
      </w:r>
      <w:r w:rsidR="00872AAC" w:rsidRPr="00F33470">
        <w:rPr>
          <w:sz w:val="20"/>
          <w:szCs w:val="20"/>
          <w:rPrChange w:id="186" w:author="Matheus" w:date="2023-07-07T23:02:00Z">
            <w:rPr>
              <w:color w:val="000000"/>
              <w:sz w:val="22"/>
              <w:szCs w:val="22"/>
            </w:rPr>
          </w:rPrChange>
        </w:rPr>
        <w:t xml:space="preserve">Saiba tudo sobre SQL - A linguagem padrão para trabalhar com banco de </w:t>
      </w:r>
      <w:r w:rsidR="00872AAC" w:rsidRPr="00F33470">
        <w:rPr>
          <w:sz w:val="20"/>
          <w:szCs w:val="20"/>
          <w:rPrChange w:id="187" w:author="Matheus" w:date="2023-07-07T23:02:00Z">
            <w:rPr/>
          </w:rPrChange>
        </w:rPr>
        <w:t xml:space="preserve">dados </w:t>
      </w:r>
      <w:proofErr w:type="gramStart"/>
      <w:r w:rsidR="00872AAC" w:rsidRPr="00F33470">
        <w:rPr>
          <w:sz w:val="20"/>
          <w:szCs w:val="20"/>
          <w:rPrChange w:id="188" w:author="Matheus" w:date="2023-07-07T23:02:00Z">
            <w:rPr/>
          </w:rPrChange>
        </w:rPr>
        <w:t>relacionais!</w:t>
      </w:r>
      <w:r w:rsidRPr="00F33470">
        <w:rPr>
          <w:sz w:val="20"/>
          <w:szCs w:val="20"/>
          <w:rPrChange w:id="189" w:author="Matheus" w:date="2023-07-07T23:02:00Z">
            <w:rPr/>
          </w:rPrChange>
        </w:rPr>
        <w:t>.</w:t>
      </w:r>
      <w:proofErr w:type="gramEnd"/>
      <w:r w:rsidRPr="00F33470">
        <w:rPr>
          <w:sz w:val="20"/>
          <w:szCs w:val="20"/>
          <w:rPrChange w:id="190" w:author="Matheus" w:date="2023-07-07T23:02:00Z">
            <w:rPr/>
          </w:rPrChange>
        </w:rPr>
        <w:t xml:space="preserve"> </w:t>
      </w:r>
      <w:proofErr w:type="spellStart"/>
      <w:r w:rsidR="00872AAC" w:rsidRPr="00F33470">
        <w:rPr>
          <w:sz w:val="20"/>
          <w:szCs w:val="20"/>
          <w:rPrChange w:id="191" w:author="Matheus" w:date="2023-07-07T23:02:00Z">
            <w:rPr/>
          </w:rPrChange>
        </w:rPr>
        <w:t>Alura</w:t>
      </w:r>
      <w:proofErr w:type="spellEnd"/>
      <w:r w:rsidRPr="00F33470">
        <w:rPr>
          <w:sz w:val="20"/>
          <w:szCs w:val="20"/>
          <w:rPrChange w:id="192" w:author="Matheus" w:date="2023-07-07T23:02:00Z">
            <w:rPr/>
          </w:rPrChange>
        </w:rPr>
        <w:t xml:space="preserve">, </w:t>
      </w:r>
      <w:r w:rsidR="00872AAC" w:rsidRPr="00F33470">
        <w:rPr>
          <w:sz w:val="20"/>
          <w:szCs w:val="20"/>
          <w:rPrChange w:id="193" w:author="Matheus" w:date="2023-07-07T23:02:00Z">
            <w:rPr/>
          </w:rPrChange>
        </w:rPr>
        <w:t>07 de outubro de 2022</w:t>
      </w:r>
      <w:r w:rsidRPr="00F33470">
        <w:rPr>
          <w:sz w:val="20"/>
          <w:szCs w:val="20"/>
          <w:rPrChange w:id="194" w:author="Matheus" w:date="2023-07-07T23:02:00Z">
            <w:rPr/>
          </w:rPrChange>
        </w:rPr>
        <w:t>. Disponível em: &lt;</w:t>
      </w:r>
      <w:r w:rsidR="00872AAC" w:rsidRPr="00F33470">
        <w:rPr>
          <w:sz w:val="20"/>
          <w:szCs w:val="20"/>
          <w:rPrChange w:id="195" w:author="Matheus" w:date="2023-07-07T23:02:00Z">
            <w:rPr/>
          </w:rPrChange>
        </w:rPr>
        <w:t>https://www.alura.com.br/artigos/o-que-e-</w:t>
      </w:r>
      <w:proofErr w:type="spellStart"/>
      <w:r w:rsidR="00872AAC" w:rsidRPr="00F33470">
        <w:rPr>
          <w:sz w:val="20"/>
          <w:szCs w:val="20"/>
          <w:rPrChange w:id="196" w:author="Matheus" w:date="2023-07-07T23:02:00Z">
            <w:rPr/>
          </w:rPrChange>
        </w:rPr>
        <w:t>sql</w:t>
      </w:r>
      <w:proofErr w:type="spellEnd"/>
      <w:r w:rsidRPr="00F33470">
        <w:rPr>
          <w:sz w:val="20"/>
          <w:szCs w:val="20"/>
          <w:rPrChange w:id="197" w:author="Matheus" w:date="2023-07-07T23:02:00Z">
            <w:rPr/>
          </w:rPrChange>
        </w:rPr>
        <w:t xml:space="preserve">&gt;. Acesso em: </w:t>
      </w:r>
      <w:r w:rsidR="00872AAC" w:rsidRPr="00F33470">
        <w:rPr>
          <w:sz w:val="20"/>
          <w:szCs w:val="20"/>
          <w:rPrChange w:id="198" w:author="Matheus" w:date="2023-07-07T23:02:00Z">
            <w:rPr/>
          </w:rPrChange>
        </w:rPr>
        <w:t>10 de maio de 2023</w:t>
      </w:r>
    </w:p>
    <w:p w14:paraId="3B9F9400" w14:textId="77777777" w:rsidR="00F219DE" w:rsidRPr="00F33470" w:rsidRDefault="00F219DE" w:rsidP="00B46A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sz w:val="20"/>
          <w:szCs w:val="20"/>
          <w:rPrChange w:id="199" w:author="Matheus" w:date="2023-07-07T23:02:00Z">
            <w:rPr/>
          </w:rPrChange>
        </w:rPr>
      </w:pPr>
    </w:p>
    <w:p w14:paraId="125D31C2" w14:textId="30682142" w:rsidR="00F219DE" w:rsidRPr="00F33470" w:rsidRDefault="00F219DE" w:rsidP="00B46A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ins w:id="200" w:author="Matheus" w:date="2023-07-07T22:07:00Z"/>
          <w:sz w:val="20"/>
          <w:szCs w:val="20"/>
          <w:shd w:val="clear" w:color="auto" w:fill="FFFFFF"/>
          <w:rPrChange w:id="201" w:author="Matheus" w:date="2023-07-07T23:02:00Z">
            <w:rPr>
              <w:ins w:id="202" w:author="Matheus" w:date="2023-07-07T22:07:00Z"/>
              <w:shd w:val="clear" w:color="auto" w:fill="FFFFFF"/>
            </w:rPr>
          </w:rPrChange>
        </w:rPr>
      </w:pPr>
      <w:r w:rsidRPr="00F33470">
        <w:rPr>
          <w:sz w:val="20"/>
          <w:szCs w:val="20"/>
          <w:shd w:val="clear" w:color="auto" w:fill="FFFFFF"/>
          <w:rPrChange w:id="203" w:author="Matheus" w:date="2023-07-07T23:02:00Z">
            <w:rPr>
              <w:shd w:val="clear" w:color="auto" w:fill="FFFFFF"/>
            </w:rPr>
          </w:rPrChange>
        </w:rPr>
        <w:t>ELMASRI, Ramez et al. Sistemas de banco de dados. 2005.</w:t>
      </w:r>
    </w:p>
    <w:p w14:paraId="1BDF2070" w14:textId="612BEA59" w:rsidR="00234094" w:rsidRPr="00F33470" w:rsidRDefault="00234094" w:rsidP="00B46A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ins w:id="204" w:author="Matheus" w:date="2023-07-07T23:02:00Z"/>
          <w:sz w:val="20"/>
          <w:szCs w:val="20"/>
          <w:shd w:val="clear" w:color="auto" w:fill="FFFFFF"/>
          <w:rPrChange w:id="205" w:author="Matheus" w:date="2023-07-07T23:02:00Z">
            <w:rPr>
              <w:ins w:id="206" w:author="Matheus" w:date="2023-07-07T23:02:00Z"/>
              <w:shd w:val="clear" w:color="auto" w:fill="FFFFFF"/>
            </w:rPr>
          </w:rPrChange>
        </w:rPr>
      </w:pPr>
      <w:ins w:id="207" w:author="Matheus" w:date="2023-07-07T22:07:00Z">
        <w:r w:rsidRPr="00F33470">
          <w:rPr>
            <w:sz w:val="20"/>
            <w:szCs w:val="20"/>
            <w:shd w:val="clear" w:color="auto" w:fill="FFFFFF"/>
            <w:rPrChange w:id="208" w:author="Matheus" w:date="2023-07-07T23:02:00Z">
              <w:rPr>
                <w:color w:val="222222"/>
                <w:sz w:val="20"/>
                <w:szCs w:val="20"/>
                <w:shd w:val="clear" w:color="auto" w:fill="FFFFFF"/>
              </w:rPr>
            </w:rPrChange>
          </w:rPr>
          <w:t>COELHO, Hilda Simone. Documentação de software: uma necessidade. </w:t>
        </w:r>
        <w:r w:rsidRPr="00F33470">
          <w:rPr>
            <w:b/>
            <w:bCs/>
            <w:sz w:val="20"/>
            <w:szCs w:val="20"/>
            <w:shd w:val="clear" w:color="auto" w:fill="FFFFFF"/>
            <w:rPrChange w:id="209" w:author="Matheus" w:date="2023-07-07T23:02:00Z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</w:rPrChange>
          </w:rPr>
          <w:t>Texto Livre: linguagem e tecnologia</w:t>
        </w:r>
        <w:r w:rsidRPr="00F33470">
          <w:rPr>
            <w:sz w:val="20"/>
            <w:szCs w:val="20"/>
            <w:shd w:val="clear" w:color="auto" w:fill="FFFFFF"/>
            <w:rPrChange w:id="210" w:author="Matheus" w:date="2023-07-07T23:02:00Z">
              <w:rPr>
                <w:color w:val="222222"/>
                <w:sz w:val="20"/>
                <w:szCs w:val="20"/>
                <w:shd w:val="clear" w:color="auto" w:fill="FFFFFF"/>
              </w:rPr>
            </w:rPrChange>
          </w:rPr>
          <w:t>, v. 2, n. 1, p. 17-21, 2009.</w:t>
        </w:r>
      </w:ins>
    </w:p>
    <w:p w14:paraId="2DAB59BA" w14:textId="77777777" w:rsidR="00F33470" w:rsidRPr="00F33470" w:rsidRDefault="00F33470" w:rsidP="00B46A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ins w:id="211" w:author="Matheus" w:date="2023-07-07T23:01:00Z"/>
          <w:sz w:val="20"/>
          <w:szCs w:val="20"/>
          <w:shd w:val="clear" w:color="auto" w:fill="FFFFFF"/>
          <w:rPrChange w:id="212" w:author="Matheus" w:date="2023-07-07T23:02:00Z">
            <w:rPr>
              <w:ins w:id="213" w:author="Matheus" w:date="2023-07-07T23:01:00Z"/>
              <w:shd w:val="clear" w:color="auto" w:fill="FFFFFF"/>
            </w:rPr>
          </w:rPrChange>
        </w:rPr>
      </w:pPr>
    </w:p>
    <w:p w14:paraId="6CF1B73F" w14:textId="7B0D8537" w:rsidR="00F33470" w:rsidRPr="00A136E1" w:rsidRDefault="00F33470" w:rsidP="00B46A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ins w:id="214" w:author="Matheus" w:date="2023-07-07T23:14:00Z"/>
          <w:sz w:val="20"/>
          <w:szCs w:val="20"/>
          <w:shd w:val="clear" w:color="auto" w:fill="FFFFFF"/>
        </w:rPr>
      </w:pPr>
      <w:ins w:id="215" w:author="Matheus" w:date="2023-07-07T23:01:00Z">
        <w:r w:rsidRPr="00A136E1">
          <w:rPr>
            <w:sz w:val="20"/>
            <w:szCs w:val="20"/>
            <w:shd w:val="clear" w:color="auto" w:fill="FFFFFF"/>
            <w:rPrChange w:id="216" w:author="Matheus" w:date="2023-07-07T23:14:00Z">
              <w:rPr>
                <w:color w:val="222222"/>
                <w:sz w:val="20"/>
                <w:szCs w:val="20"/>
                <w:shd w:val="clear" w:color="auto" w:fill="FFFFFF"/>
              </w:rPr>
            </w:rPrChange>
          </w:rPr>
          <w:t>NUNES, Vanessa B.; SOARES, Andrea O.; FALBO, Ricardo A. Apoio à Documentação em um Ambiente de Desenvolvimento de Software. In: </w:t>
        </w:r>
        <w:r w:rsidRPr="00A136E1">
          <w:rPr>
            <w:b/>
            <w:bCs/>
            <w:sz w:val="20"/>
            <w:szCs w:val="20"/>
            <w:shd w:val="clear" w:color="auto" w:fill="FFFFFF"/>
            <w:rPrChange w:id="217" w:author="Matheus" w:date="2023-07-07T23:14:00Z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</w:rPrChange>
          </w:rPr>
          <w:t xml:space="preserve">Memorias de VII Workshop Iberoamericano de </w:t>
        </w:r>
        <w:proofErr w:type="spellStart"/>
        <w:r w:rsidRPr="00A136E1">
          <w:rPr>
            <w:b/>
            <w:bCs/>
            <w:sz w:val="20"/>
            <w:szCs w:val="20"/>
            <w:shd w:val="clear" w:color="auto" w:fill="FFFFFF"/>
            <w:rPrChange w:id="218" w:author="Matheus" w:date="2023-07-07T23:14:00Z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</w:rPrChange>
          </w:rPr>
          <w:t>Ingeniería</w:t>
        </w:r>
        <w:proofErr w:type="spellEnd"/>
        <w:r w:rsidRPr="00A136E1">
          <w:rPr>
            <w:b/>
            <w:bCs/>
            <w:sz w:val="20"/>
            <w:szCs w:val="20"/>
            <w:shd w:val="clear" w:color="auto" w:fill="FFFFFF"/>
            <w:rPrChange w:id="219" w:author="Matheus" w:date="2023-07-07T23:14:00Z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</w:rPrChange>
          </w:rPr>
          <w:t xml:space="preserve"> de Requisitos y </w:t>
        </w:r>
        <w:proofErr w:type="spellStart"/>
        <w:r w:rsidRPr="00A136E1">
          <w:rPr>
            <w:b/>
            <w:bCs/>
            <w:sz w:val="20"/>
            <w:szCs w:val="20"/>
            <w:shd w:val="clear" w:color="auto" w:fill="FFFFFF"/>
            <w:rPrChange w:id="220" w:author="Matheus" w:date="2023-07-07T23:14:00Z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</w:rPrChange>
          </w:rPr>
          <w:t>Desarrollo</w:t>
        </w:r>
        <w:proofErr w:type="spellEnd"/>
        <w:r w:rsidRPr="00A136E1">
          <w:rPr>
            <w:b/>
            <w:bCs/>
            <w:sz w:val="20"/>
            <w:szCs w:val="20"/>
            <w:shd w:val="clear" w:color="auto" w:fill="FFFFFF"/>
            <w:rPrChange w:id="221" w:author="Matheus" w:date="2023-07-07T23:14:00Z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</w:rPrChange>
          </w:rPr>
          <w:t xml:space="preserve"> de Ambientes de Software-IDEAS</w:t>
        </w:r>
        <w:r w:rsidRPr="00A136E1">
          <w:rPr>
            <w:sz w:val="20"/>
            <w:szCs w:val="20"/>
            <w:shd w:val="clear" w:color="auto" w:fill="FFFFFF"/>
            <w:rPrChange w:id="222" w:author="Matheus" w:date="2023-07-07T23:14:00Z">
              <w:rPr>
                <w:color w:val="222222"/>
                <w:sz w:val="20"/>
                <w:szCs w:val="20"/>
                <w:shd w:val="clear" w:color="auto" w:fill="FFFFFF"/>
              </w:rPr>
            </w:rPrChange>
          </w:rPr>
          <w:t>. 2004. p. 50-55.</w:t>
        </w:r>
      </w:ins>
    </w:p>
    <w:p w14:paraId="6488BDB3" w14:textId="77777777" w:rsidR="00A136E1" w:rsidRPr="00A136E1" w:rsidRDefault="00A136E1" w:rsidP="00B46A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ins w:id="223" w:author="Matheus" w:date="2023-07-07T23:14:00Z"/>
          <w:sz w:val="20"/>
          <w:szCs w:val="20"/>
          <w:shd w:val="clear" w:color="auto" w:fill="FFFFFF"/>
        </w:rPr>
      </w:pPr>
    </w:p>
    <w:p w14:paraId="3AACDBA3" w14:textId="0174131F" w:rsidR="00A136E1" w:rsidRPr="00A136E1" w:rsidRDefault="00A136E1" w:rsidP="00B46A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sz w:val="20"/>
          <w:szCs w:val="20"/>
          <w:rPrChange w:id="224" w:author="Matheus" w:date="2023-07-07T23:14:00Z">
            <w:rPr/>
          </w:rPrChange>
        </w:rPr>
      </w:pPr>
      <w:ins w:id="225" w:author="Matheus" w:date="2023-07-07T23:14:00Z">
        <w:r w:rsidRPr="00A136E1">
          <w:rPr>
            <w:sz w:val="20"/>
            <w:szCs w:val="20"/>
            <w:shd w:val="clear" w:color="auto" w:fill="FFFFFF"/>
            <w:rPrChange w:id="226" w:author="Matheus" w:date="2023-07-07T23:14:00Z">
              <w:rPr>
                <w:color w:val="222222"/>
                <w:sz w:val="20"/>
                <w:szCs w:val="20"/>
                <w:shd w:val="clear" w:color="auto" w:fill="FFFFFF"/>
              </w:rPr>
            </w:rPrChange>
          </w:rPr>
          <w:t xml:space="preserve">JÚNIOR, </w:t>
        </w:r>
        <w:proofErr w:type="spellStart"/>
        <w:r w:rsidRPr="00A136E1">
          <w:rPr>
            <w:sz w:val="20"/>
            <w:szCs w:val="20"/>
            <w:shd w:val="clear" w:color="auto" w:fill="FFFFFF"/>
            <w:rPrChange w:id="227" w:author="Matheus" w:date="2023-07-07T23:14:00Z">
              <w:rPr>
                <w:color w:val="222222"/>
                <w:sz w:val="20"/>
                <w:szCs w:val="20"/>
                <w:shd w:val="clear" w:color="auto" w:fill="FFFFFF"/>
              </w:rPr>
            </w:rPrChange>
          </w:rPr>
          <w:t>Edwar</w:t>
        </w:r>
        <w:proofErr w:type="spellEnd"/>
        <w:r w:rsidRPr="00A136E1">
          <w:rPr>
            <w:sz w:val="20"/>
            <w:szCs w:val="20"/>
            <w:shd w:val="clear" w:color="auto" w:fill="FFFFFF"/>
            <w:rPrChange w:id="228" w:author="Matheus" w:date="2023-07-07T23:14:00Z">
              <w:rPr>
                <w:color w:val="222222"/>
                <w:sz w:val="20"/>
                <w:szCs w:val="20"/>
                <w:shd w:val="clear" w:color="auto" w:fill="FFFFFF"/>
              </w:rPr>
            </w:rPrChange>
          </w:rPr>
          <w:t xml:space="preserve"> Saliba. Diagrama de Caso de Uso. 2020.</w:t>
        </w:r>
      </w:ins>
    </w:p>
    <w:p w14:paraId="4621A3E3" w14:textId="77777777" w:rsidR="00DF7883" w:rsidRDefault="00DF7883" w:rsidP="00B46A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14:paraId="13990640" w14:textId="77777777" w:rsidR="00872AAC" w:rsidRPr="00872AAC" w:rsidRDefault="00872AAC" w:rsidP="00872A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14:paraId="70917401" w14:textId="77777777" w:rsidR="00C31E17" w:rsidRDefault="00C31E17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bookmarkStart w:id="229" w:name="_1pxezwc" w:colFirst="0" w:colLast="0"/>
      <w:bookmarkEnd w:id="229"/>
    </w:p>
    <w:sectPr w:rsidR="00C31E17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C42BD" w14:textId="77777777" w:rsidR="00F86D41" w:rsidRDefault="00F86D41">
      <w:pPr>
        <w:spacing w:line="240" w:lineRule="auto"/>
      </w:pPr>
      <w:r>
        <w:separator/>
      </w:r>
    </w:p>
  </w:endnote>
  <w:endnote w:type="continuationSeparator" w:id="0">
    <w:p w14:paraId="50B5F685" w14:textId="77777777" w:rsidR="00F86D41" w:rsidRDefault="00F86D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33C69" w14:textId="77777777" w:rsidR="00C31E17" w:rsidRDefault="00C31E1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6D64C" w14:textId="77777777" w:rsidR="00C31E17" w:rsidRDefault="00C31E17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AA455" w14:textId="77777777" w:rsidR="00C31E17" w:rsidRDefault="00C31E1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A8D47" w14:textId="77777777" w:rsidR="00F86D41" w:rsidRDefault="00F86D41">
      <w:pPr>
        <w:spacing w:line="240" w:lineRule="auto"/>
      </w:pPr>
      <w:r>
        <w:separator/>
      </w:r>
    </w:p>
  </w:footnote>
  <w:footnote w:type="continuationSeparator" w:id="0">
    <w:p w14:paraId="34A0EFF2" w14:textId="77777777" w:rsidR="00F86D41" w:rsidRDefault="00F86D41">
      <w:pPr>
        <w:spacing w:line="240" w:lineRule="auto"/>
      </w:pPr>
      <w:r>
        <w:continuationSeparator/>
      </w:r>
    </w:p>
  </w:footnote>
  <w:footnote w:id="1">
    <w:p w14:paraId="0F18B889" w14:textId="77777777" w:rsidR="00C31E1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426C2322" w14:textId="77777777" w:rsidR="00C31E1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 w14:paraId="498CA525" w14:textId="77777777" w:rsidR="00C31E1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B128C" w14:textId="77777777" w:rsidR="00C31E17" w:rsidRDefault="00C31E1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DC77C" w14:textId="77777777" w:rsidR="00C31E17" w:rsidRDefault="00000000">
    <w:pPr>
      <w:widowControl/>
      <w:pBdr>
        <w:top w:val="nil"/>
        <w:left w:val="nil"/>
        <w:bottom w:val="nil"/>
        <w:right w:val="nil"/>
        <w:between w:val="nil"/>
      </w:pBdr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CA1995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003AA5CF" w14:textId="77777777" w:rsidR="00C31E17" w:rsidRDefault="00C31E17">
    <w:pPr>
      <w:widowControl/>
      <w:pBdr>
        <w:top w:val="nil"/>
        <w:left w:val="nil"/>
        <w:bottom w:val="nil"/>
        <w:right w:val="nil"/>
        <w:between w:val="nil"/>
      </w:pBdr>
      <w:ind w:firstLine="0"/>
      <w:rPr>
        <w:rFonts w:ascii="Times New Roman" w:eastAsia="Times New Roman" w:hAnsi="Times New Roman" w:cs="Times New Roman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99D19" w14:textId="77777777" w:rsidR="00C31E17" w:rsidRDefault="00C31E1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D0FF1"/>
    <w:multiLevelType w:val="multilevel"/>
    <w:tmpl w:val="8CB45FCC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 w15:restartNumberingAfterBreak="0">
    <w:nsid w:val="50CD1D4D"/>
    <w:multiLevelType w:val="multilevel"/>
    <w:tmpl w:val="B00C546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75C30145"/>
    <w:multiLevelType w:val="multilevel"/>
    <w:tmpl w:val="A42247E4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 w16cid:durableId="307517600">
    <w:abstractNumId w:val="2"/>
  </w:num>
  <w:num w:numId="2" w16cid:durableId="758645507">
    <w:abstractNumId w:val="0"/>
  </w:num>
  <w:num w:numId="3" w16cid:durableId="170914133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heus">
    <w15:presenceInfo w15:providerId="None" w15:userId="Mathe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E17"/>
    <w:rsid w:val="000039E0"/>
    <w:rsid w:val="000D262E"/>
    <w:rsid w:val="00234094"/>
    <w:rsid w:val="002A6E96"/>
    <w:rsid w:val="002D5705"/>
    <w:rsid w:val="002E5401"/>
    <w:rsid w:val="00316D6C"/>
    <w:rsid w:val="003C0D48"/>
    <w:rsid w:val="003D3616"/>
    <w:rsid w:val="004C14E0"/>
    <w:rsid w:val="005C623B"/>
    <w:rsid w:val="0069463A"/>
    <w:rsid w:val="00725175"/>
    <w:rsid w:val="0084742B"/>
    <w:rsid w:val="00872AAC"/>
    <w:rsid w:val="0088648D"/>
    <w:rsid w:val="00925F7A"/>
    <w:rsid w:val="0097061A"/>
    <w:rsid w:val="009A5C11"/>
    <w:rsid w:val="00A136E1"/>
    <w:rsid w:val="00A169DD"/>
    <w:rsid w:val="00A23329"/>
    <w:rsid w:val="00A41C6D"/>
    <w:rsid w:val="00A572D2"/>
    <w:rsid w:val="00B0749C"/>
    <w:rsid w:val="00B46AA9"/>
    <w:rsid w:val="00B50234"/>
    <w:rsid w:val="00C31E17"/>
    <w:rsid w:val="00CA1995"/>
    <w:rsid w:val="00CA3083"/>
    <w:rsid w:val="00CB00C2"/>
    <w:rsid w:val="00CD398D"/>
    <w:rsid w:val="00D947BF"/>
    <w:rsid w:val="00DD092A"/>
    <w:rsid w:val="00DF7883"/>
    <w:rsid w:val="00E0141A"/>
    <w:rsid w:val="00E573CC"/>
    <w:rsid w:val="00E712A8"/>
    <w:rsid w:val="00E911B6"/>
    <w:rsid w:val="00F219DE"/>
    <w:rsid w:val="00F33470"/>
    <w:rsid w:val="00F67780"/>
    <w:rsid w:val="00F771D2"/>
    <w:rsid w:val="00F86D41"/>
    <w:rsid w:val="00FC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4E69C"/>
  <w15:docId w15:val="{9562E9EF-04D6-4129-B389-2DF0BEFB9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F67780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Fontepargpadro"/>
    <w:uiPriority w:val="99"/>
    <w:semiHidden/>
    <w:unhideWhenUsed/>
    <w:rsid w:val="00B5023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50234"/>
    <w:pPr>
      <w:ind w:left="720"/>
      <w:contextualSpacing/>
    </w:pPr>
  </w:style>
  <w:style w:type="paragraph" w:styleId="Reviso">
    <w:name w:val="Revision"/>
    <w:hidden/>
    <w:uiPriority w:val="99"/>
    <w:semiHidden/>
    <w:rsid w:val="00725175"/>
    <w:pPr>
      <w:widowControl/>
      <w:spacing w:line="240" w:lineRule="auto"/>
      <w:ind w:firstLine="0"/>
      <w:jc w:val="left"/>
    </w:pPr>
  </w:style>
  <w:style w:type="character" w:styleId="Refdecomentrio">
    <w:name w:val="annotation reference"/>
    <w:basedOn w:val="Fontepargpadro"/>
    <w:uiPriority w:val="99"/>
    <w:semiHidden/>
    <w:unhideWhenUsed/>
    <w:rsid w:val="00A169D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69D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69D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69D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69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pt.wikipedia.org/wiki/Imagem" TargetMode="External"/><Relationship Id="rId17" Type="http://schemas.openxmlformats.org/officeDocument/2006/relationships/image" Target="media/image5.jpeg"/><Relationship Id="rId25" Type="http://schemas.openxmlformats.org/officeDocument/2006/relationships/header" Target="header1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Manuscrito" TargetMode="External"/><Relationship Id="rId24" Type="http://schemas.openxmlformats.org/officeDocument/2006/relationships/image" Target="media/image12.jpeg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hyperlink" Target="https://pt.wikipedia.org/wiki/Texto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P%C3%A1gina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1.xml"/><Relationship Id="rId30" Type="http://schemas.openxmlformats.org/officeDocument/2006/relationships/footer" Target="footer3.xml"/><Relationship Id="rId8" Type="http://schemas.openxmlformats.org/officeDocument/2006/relationships/hyperlink" Target="https://pt.wikipedia.org/wiki/Lat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CAE3E-B8FA-4D88-9675-FC2347D61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29</Pages>
  <Words>2941</Words>
  <Characters>15886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Matheus</dc:creator>
  <cp:lastModifiedBy>Matheus</cp:lastModifiedBy>
  <cp:revision>2</cp:revision>
  <dcterms:created xsi:type="dcterms:W3CDTF">2023-07-08T02:15:00Z</dcterms:created>
  <dcterms:modified xsi:type="dcterms:W3CDTF">2023-07-08T02:15:00Z</dcterms:modified>
</cp:coreProperties>
</file>